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472A61" w14:textId="77777777" w:rsidR="00D60AB2" w:rsidRDefault="00D60AB2" w:rsidP="00D60AB2">
      <w:pPr>
        <w:pStyle w:val="LO-normal"/>
        <w:pBdr>
          <w:top w:val="nil"/>
          <w:left w:val="nil"/>
          <w:bottom w:val="nil"/>
          <w:right w:val="nil"/>
          <w:between w:val="nil"/>
        </w:pBdr>
        <w:spacing w:before="120" w:after="0" w:line="240" w:lineRule="auto"/>
        <w:jc w:val="center"/>
        <w:rPr>
          <w:color w:val="000000"/>
          <w:sz w:val="56"/>
          <w:szCs w:val="56"/>
        </w:rPr>
      </w:pPr>
      <w:r>
        <w:rPr>
          <w:color w:val="000000"/>
          <w:sz w:val="56"/>
          <w:szCs w:val="56"/>
        </w:rPr>
        <w:t xml:space="preserve">  </w:t>
      </w:r>
      <w:r>
        <w:rPr>
          <w:noProof/>
        </w:rPr>
        <w:drawing>
          <wp:anchor distT="0" distB="0" distL="0" distR="0" simplePos="0" relativeHeight="251660288" behindDoc="1" locked="0" layoutInCell="1" hidden="0" allowOverlap="1" wp14:anchorId="32502DF1" wp14:editId="48FF42D4">
            <wp:simplePos x="0" y="0"/>
            <wp:positionH relativeFrom="column">
              <wp:posOffset>2352675</wp:posOffset>
            </wp:positionH>
            <wp:positionV relativeFrom="paragraph">
              <wp:posOffset>-635</wp:posOffset>
            </wp:positionV>
            <wp:extent cx="1259840" cy="635635"/>
            <wp:effectExtent l="0" t="0" r="0" b="0"/>
            <wp:wrapNone/>
            <wp:docPr id="173" name="image3.png"/>
            <wp:cNvGraphicFramePr/>
            <a:graphic xmlns:a="http://schemas.openxmlformats.org/drawingml/2006/main">
              <a:graphicData uri="http://schemas.openxmlformats.org/drawingml/2006/picture">
                <pic:pic xmlns:pic="http://schemas.openxmlformats.org/drawingml/2006/picture">
                  <pic:nvPicPr>
                    <pic:cNvPr id="173" name="image3.png"/>
                    <pic:cNvPicPr preferRelativeResize="0"/>
                  </pic:nvPicPr>
                  <pic:blipFill>
                    <a:blip r:embed="rId8"/>
                    <a:srcRect/>
                    <a:stretch>
                      <a:fillRect/>
                    </a:stretch>
                  </pic:blipFill>
                  <pic:spPr>
                    <a:xfrm>
                      <a:off x="0" y="0"/>
                      <a:ext cx="1259840" cy="635635"/>
                    </a:xfrm>
                    <a:prstGeom prst="rect">
                      <a:avLst/>
                    </a:prstGeom>
                    <a:ln/>
                  </pic:spPr>
                </pic:pic>
              </a:graphicData>
            </a:graphic>
          </wp:anchor>
        </w:drawing>
      </w:r>
      <w:r>
        <w:rPr>
          <w:noProof/>
        </w:rPr>
        <w:drawing>
          <wp:anchor distT="0" distB="0" distL="0" distR="0" simplePos="0" relativeHeight="251661312" behindDoc="1" locked="0" layoutInCell="1" hidden="0" allowOverlap="1" wp14:anchorId="03B39569" wp14:editId="1B77A12F">
            <wp:simplePos x="0" y="0"/>
            <wp:positionH relativeFrom="column">
              <wp:posOffset>4505960</wp:posOffset>
            </wp:positionH>
            <wp:positionV relativeFrom="paragraph">
              <wp:posOffset>38100</wp:posOffset>
            </wp:positionV>
            <wp:extent cx="1667510" cy="568960"/>
            <wp:effectExtent l="0" t="0" r="0" b="0"/>
            <wp:wrapNone/>
            <wp:docPr id="174" name="image4.png" descr="Immagine che contiene testo, clipart&#10;&#10;Descrizione generata automaticamente"/>
            <wp:cNvGraphicFramePr/>
            <a:graphic xmlns:a="http://schemas.openxmlformats.org/drawingml/2006/main">
              <a:graphicData uri="http://schemas.openxmlformats.org/drawingml/2006/picture">
                <pic:pic xmlns:pic="http://schemas.openxmlformats.org/drawingml/2006/picture">
                  <pic:nvPicPr>
                    <pic:cNvPr id="174" name="image4.png" descr="Immagine che contiene testo, clipart&#10;&#10;Descrizione generata automaticamente"/>
                    <pic:cNvPicPr preferRelativeResize="0"/>
                  </pic:nvPicPr>
                  <pic:blipFill>
                    <a:blip r:embed="rId9"/>
                    <a:srcRect/>
                    <a:stretch>
                      <a:fillRect/>
                    </a:stretch>
                  </pic:blipFill>
                  <pic:spPr>
                    <a:xfrm>
                      <a:off x="0" y="0"/>
                      <a:ext cx="1667510" cy="568960"/>
                    </a:xfrm>
                    <a:prstGeom prst="rect">
                      <a:avLst/>
                    </a:prstGeom>
                    <a:ln/>
                  </pic:spPr>
                </pic:pic>
              </a:graphicData>
            </a:graphic>
          </wp:anchor>
        </w:drawing>
      </w:r>
      <w:r>
        <w:rPr>
          <w:noProof/>
        </w:rPr>
        <w:drawing>
          <wp:anchor distT="0" distB="0" distL="0" distR="0" simplePos="0" relativeHeight="251662336" behindDoc="1" locked="0" layoutInCell="1" hidden="0" allowOverlap="1" wp14:anchorId="576F38DA" wp14:editId="60E4E68C">
            <wp:simplePos x="0" y="0"/>
            <wp:positionH relativeFrom="column">
              <wp:posOffset>0</wp:posOffset>
            </wp:positionH>
            <wp:positionV relativeFrom="paragraph">
              <wp:posOffset>45720</wp:posOffset>
            </wp:positionV>
            <wp:extent cx="1540510" cy="613410"/>
            <wp:effectExtent l="0" t="0" r="0" b="0"/>
            <wp:wrapNone/>
            <wp:docPr id="175" name="image1.jpg" descr="Immagine che contiene testo, clipart&#10;&#10;Descrizione generata automaticamente"/>
            <wp:cNvGraphicFramePr/>
            <a:graphic xmlns:a="http://schemas.openxmlformats.org/drawingml/2006/main">
              <a:graphicData uri="http://schemas.openxmlformats.org/drawingml/2006/picture">
                <pic:pic xmlns:pic="http://schemas.openxmlformats.org/drawingml/2006/picture">
                  <pic:nvPicPr>
                    <pic:cNvPr id="175" name="image1.jpg" descr="Immagine che contiene testo, clipart&#10;&#10;Descrizione generata automaticamente"/>
                    <pic:cNvPicPr preferRelativeResize="0"/>
                  </pic:nvPicPr>
                  <pic:blipFill>
                    <a:blip r:embed="rId10"/>
                    <a:srcRect l="38057"/>
                    <a:stretch>
                      <a:fillRect/>
                    </a:stretch>
                  </pic:blipFill>
                  <pic:spPr>
                    <a:xfrm>
                      <a:off x="0" y="0"/>
                      <a:ext cx="1540510" cy="613410"/>
                    </a:xfrm>
                    <a:prstGeom prst="rect">
                      <a:avLst/>
                    </a:prstGeom>
                    <a:ln/>
                  </pic:spPr>
                </pic:pic>
              </a:graphicData>
            </a:graphic>
          </wp:anchor>
        </w:drawing>
      </w:r>
    </w:p>
    <w:p w14:paraId="0D31C766" w14:textId="77777777" w:rsidR="00D60AB2" w:rsidRDefault="00D60AB2" w:rsidP="00D60AB2">
      <w:pPr>
        <w:pStyle w:val="LO-normal"/>
        <w:pBdr>
          <w:top w:val="nil"/>
          <w:left w:val="nil"/>
          <w:bottom w:val="nil"/>
          <w:right w:val="nil"/>
          <w:between w:val="nil"/>
        </w:pBdr>
        <w:spacing w:before="120" w:after="0" w:line="240" w:lineRule="auto"/>
        <w:jc w:val="center"/>
        <w:rPr>
          <w:color w:val="000000"/>
          <w:sz w:val="56"/>
          <w:szCs w:val="56"/>
        </w:rPr>
      </w:pPr>
    </w:p>
    <w:tbl>
      <w:tblPr>
        <w:tblStyle w:val="Grigliatabella"/>
        <w:tblW w:w="103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62"/>
        <w:gridCol w:w="2572"/>
        <w:gridCol w:w="2571"/>
        <w:gridCol w:w="2572"/>
      </w:tblGrid>
      <w:tr w:rsidR="00D60AB2" w14:paraId="58182BAB" w14:textId="77777777" w:rsidTr="00C50401">
        <w:trPr>
          <w:trHeight w:val="792"/>
        </w:trPr>
        <w:tc>
          <w:tcPr>
            <w:tcW w:w="2662" w:type="dxa"/>
          </w:tcPr>
          <w:p w14:paraId="49BB46B5" w14:textId="77777777" w:rsidR="00D60AB2" w:rsidRDefault="00D60AB2" w:rsidP="00C50401">
            <w:pPr>
              <w:pStyle w:val="LO-normal"/>
              <w:spacing w:before="120"/>
              <w:rPr>
                <w:color w:val="000000"/>
              </w:rPr>
            </w:pPr>
            <w:r w:rsidRPr="00AF0458">
              <w:rPr>
                <w:noProof/>
                <w:color w:val="000000"/>
              </w:rPr>
              <w:drawing>
                <wp:inline distT="0" distB="0" distL="0" distR="0" wp14:anchorId="486D8384" wp14:editId="2C5B460E">
                  <wp:extent cx="1282700" cy="514312"/>
                  <wp:effectExtent l="0" t="0" r="0" b="635"/>
                  <wp:docPr id="256" name="Immagine 18" descr="Immagine che contiene testo&#10;&#10;Descrizione generata automaticamente">
                    <a:extLst xmlns:a="http://schemas.openxmlformats.org/drawingml/2006/main">
                      <a:ext uri="{FF2B5EF4-FFF2-40B4-BE49-F238E27FC236}">
                        <a16:creationId xmlns:a16="http://schemas.microsoft.com/office/drawing/2014/main" id="{12054FEE-7B2D-C434-3E42-952ADBD8CD4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magine 18" descr="Immagine che contiene testo&#10;&#10;Descrizione generata automaticamente">
                            <a:extLst>
                              <a:ext uri="{FF2B5EF4-FFF2-40B4-BE49-F238E27FC236}">
                                <a16:creationId xmlns:a16="http://schemas.microsoft.com/office/drawing/2014/main" id="{12054FEE-7B2D-C434-3E42-952ADBD8CD48}"/>
                              </a:ext>
                            </a:extLst>
                          </pic:cNvPr>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288410" cy="516602"/>
                          </a:xfrm>
                          <a:prstGeom prst="rect">
                            <a:avLst/>
                          </a:prstGeom>
                        </pic:spPr>
                      </pic:pic>
                    </a:graphicData>
                  </a:graphic>
                </wp:inline>
              </w:drawing>
            </w:r>
          </w:p>
        </w:tc>
        <w:tc>
          <w:tcPr>
            <w:tcW w:w="2572" w:type="dxa"/>
          </w:tcPr>
          <w:p w14:paraId="30945F80" w14:textId="77777777" w:rsidR="00D60AB2" w:rsidRDefault="00D60AB2" w:rsidP="00C50401">
            <w:pPr>
              <w:pStyle w:val="LO-normal"/>
              <w:spacing w:before="120"/>
              <w:rPr>
                <w:color w:val="000000"/>
              </w:rPr>
            </w:pPr>
            <w:r>
              <w:rPr>
                <w:noProof/>
                <w:color w:val="000000"/>
              </w:rPr>
              <w:drawing>
                <wp:anchor distT="0" distB="0" distL="114300" distR="114300" simplePos="0" relativeHeight="251659264" behindDoc="0" locked="0" layoutInCell="1" allowOverlap="1" wp14:anchorId="449B5E87" wp14:editId="178639E9">
                  <wp:simplePos x="0" y="0"/>
                  <wp:positionH relativeFrom="column">
                    <wp:posOffset>339725</wp:posOffset>
                  </wp:positionH>
                  <wp:positionV relativeFrom="paragraph">
                    <wp:posOffset>97790</wp:posOffset>
                  </wp:positionV>
                  <wp:extent cx="1045608" cy="457200"/>
                  <wp:effectExtent l="0" t="0" r="2540" b="0"/>
                  <wp:wrapNone/>
                  <wp:docPr id="257" name="Immagine 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9657" t="17534" r="10073" b="17341"/>
                          <a:stretch/>
                        </pic:blipFill>
                        <pic:spPr bwMode="auto">
                          <a:xfrm>
                            <a:off x="0" y="0"/>
                            <a:ext cx="1045608" cy="4572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c>
          <w:tcPr>
            <w:tcW w:w="2571" w:type="dxa"/>
          </w:tcPr>
          <w:p w14:paraId="472091DC" w14:textId="77777777" w:rsidR="00D60AB2" w:rsidRDefault="00D60AB2" w:rsidP="00C50401">
            <w:pPr>
              <w:pStyle w:val="LO-normal"/>
              <w:spacing w:before="120"/>
              <w:jc w:val="center"/>
              <w:rPr>
                <w:color w:val="000000"/>
              </w:rPr>
            </w:pPr>
            <w:r w:rsidRPr="00AF0458">
              <w:rPr>
                <w:noProof/>
                <w:color w:val="000000"/>
              </w:rPr>
              <w:drawing>
                <wp:inline distT="0" distB="0" distL="0" distR="0" wp14:anchorId="13686375" wp14:editId="26BC41BE">
                  <wp:extent cx="896981" cy="596900"/>
                  <wp:effectExtent l="0" t="0" r="0" b="0"/>
                  <wp:docPr id="258" name="Immagine 20">
                    <a:extLst xmlns:a="http://schemas.openxmlformats.org/drawingml/2006/main">
                      <a:ext uri="{FF2B5EF4-FFF2-40B4-BE49-F238E27FC236}">
                        <a16:creationId xmlns:a16="http://schemas.microsoft.com/office/drawing/2014/main" id="{6C9BF963-C633-BFC5-3993-8C0C02FD003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magine 20">
                            <a:extLst>
                              <a:ext uri="{FF2B5EF4-FFF2-40B4-BE49-F238E27FC236}">
                                <a16:creationId xmlns:a16="http://schemas.microsoft.com/office/drawing/2014/main" id="{6C9BF963-C633-BFC5-3993-8C0C02FD0031}"/>
                              </a:ext>
                            </a:extLst>
                          </pic:cNvPr>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904191" cy="601698"/>
                          </a:xfrm>
                          <a:prstGeom prst="rect">
                            <a:avLst/>
                          </a:prstGeom>
                        </pic:spPr>
                      </pic:pic>
                    </a:graphicData>
                  </a:graphic>
                </wp:inline>
              </w:drawing>
            </w:r>
          </w:p>
        </w:tc>
        <w:tc>
          <w:tcPr>
            <w:tcW w:w="2572" w:type="dxa"/>
            <w:vAlign w:val="center"/>
          </w:tcPr>
          <w:p w14:paraId="47886F07" w14:textId="77777777" w:rsidR="00D60AB2" w:rsidRDefault="00D60AB2" w:rsidP="00C50401">
            <w:pPr>
              <w:pStyle w:val="LO-normal"/>
              <w:spacing w:before="120"/>
              <w:jc w:val="left"/>
              <w:rPr>
                <w:color w:val="000000"/>
              </w:rPr>
            </w:pPr>
            <w:r>
              <w:rPr>
                <w:noProof/>
              </w:rPr>
              <w:drawing>
                <wp:inline distT="0" distB="0" distL="0" distR="0" wp14:anchorId="1F32DF61" wp14:editId="7DB05F68">
                  <wp:extent cx="1104900" cy="314325"/>
                  <wp:effectExtent l="0" t="0" r="0" b="9525"/>
                  <wp:docPr id="25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4" cstate="print">
                            <a:extLst>
                              <a:ext uri="{28A0092B-C50C-407E-A947-70E740481C1C}">
                                <a14:useLocalDpi xmlns:a14="http://schemas.microsoft.com/office/drawing/2010/main" val="0"/>
                              </a:ext>
                            </a:extLst>
                          </a:blip>
                          <a:srcRect/>
                          <a:stretch>
                            <a:fillRect/>
                          </a:stretch>
                        </pic:blipFill>
                        <pic:spPr>
                          <a:xfrm>
                            <a:off x="0" y="0"/>
                            <a:ext cx="1104900" cy="314325"/>
                          </a:xfrm>
                          <a:prstGeom prst="rect">
                            <a:avLst/>
                          </a:prstGeom>
                          <a:ln/>
                        </pic:spPr>
                      </pic:pic>
                    </a:graphicData>
                  </a:graphic>
                </wp:inline>
              </w:drawing>
            </w:r>
          </w:p>
        </w:tc>
      </w:tr>
    </w:tbl>
    <w:p w14:paraId="054DD4E1" w14:textId="2873424F" w:rsidR="00DD7646" w:rsidRDefault="00DD7646" w:rsidP="00CC0507">
      <w:pPr>
        <w:pStyle w:val="Titolo"/>
        <w:spacing w:before="120"/>
        <w:contextualSpacing w:val="0"/>
      </w:pPr>
    </w:p>
    <w:p w14:paraId="15EC755C" w14:textId="77777777" w:rsidR="00DD7646" w:rsidRDefault="00DD7646" w:rsidP="00CC0507">
      <w:pPr>
        <w:pStyle w:val="Titolo"/>
        <w:spacing w:before="120"/>
        <w:contextualSpacing w:val="0"/>
      </w:pPr>
    </w:p>
    <w:p w14:paraId="2971197F" w14:textId="37A20BC9" w:rsidR="00E17A33" w:rsidRPr="00B23BF4" w:rsidRDefault="00E17A33" w:rsidP="00E17A33">
      <w:pPr>
        <w:pStyle w:val="Titolo"/>
        <w:spacing w:before="120"/>
        <w:ind w:left="567"/>
        <w:contextualSpacing w:val="0"/>
        <w:jc w:val="left"/>
        <w:rPr>
          <w:rFonts w:eastAsiaTheme="minorHAnsi" w:cstheme="majorHAnsi"/>
          <w:b/>
          <w:color w:val="2F5496" w:themeColor="accent5" w:themeShade="BF"/>
          <w:spacing w:val="0"/>
          <w:kern w:val="0"/>
          <w:sz w:val="48"/>
          <w:szCs w:val="48"/>
        </w:rPr>
      </w:pPr>
      <w:r>
        <w:rPr>
          <w:rFonts w:eastAsiaTheme="minorHAnsi" w:cstheme="minorBidi"/>
          <w:b/>
          <w:color w:val="2F5496" w:themeColor="accent5" w:themeShade="BF"/>
          <w:spacing w:val="0"/>
          <w:kern w:val="0"/>
          <w:sz w:val="48"/>
          <w:szCs w:val="48"/>
        </w:rPr>
        <w:t xml:space="preserve">Progetto </w:t>
      </w:r>
      <w:r w:rsidR="0024272C">
        <w:rPr>
          <w:rFonts w:eastAsiaTheme="minorHAnsi" w:cstheme="minorBidi"/>
          <w:b/>
          <w:color w:val="2F5496" w:themeColor="accent5" w:themeShade="BF"/>
          <w:spacing w:val="0"/>
          <w:kern w:val="0"/>
          <w:sz w:val="48"/>
          <w:szCs w:val="48"/>
        </w:rPr>
        <w:t>SISO</w:t>
      </w:r>
      <w:r>
        <w:rPr>
          <w:rFonts w:eastAsiaTheme="minorHAnsi" w:cstheme="minorBidi"/>
          <w:b/>
          <w:color w:val="2F5496" w:themeColor="accent5" w:themeShade="BF"/>
          <w:spacing w:val="0"/>
          <w:kern w:val="0"/>
          <w:sz w:val="48"/>
          <w:szCs w:val="48"/>
        </w:rPr>
        <w:br/>
      </w:r>
      <w:r w:rsidRPr="00B23BF4">
        <w:rPr>
          <w:rFonts w:cstheme="majorHAnsi"/>
          <w:color w:val="06519E"/>
          <w:spacing w:val="-15"/>
          <w:sz w:val="48"/>
          <w:szCs w:val="48"/>
        </w:rPr>
        <w:t xml:space="preserve">Sistema Informativo </w:t>
      </w:r>
      <w:r w:rsidRPr="00B23BF4">
        <w:rPr>
          <w:rFonts w:cstheme="majorHAnsi"/>
          <w:color w:val="06519E"/>
          <w:spacing w:val="-15"/>
          <w:sz w:val="48"/>
          <w:szCs w:val="48"/>
        </w:rPr>
        <w:br/>
        <w:t>per la Gestione dei Servizi Sociali</w:t>
      </w:r>
    </w:p>
    <w:p w14:paraId="72EBEA9C" w14:textId="77777777" w:rsidR="00E17A33" w:rsidRPr="00071B0B" w:rsidRDefault="00E17A33" w:rsidP="00071B0B">
      <w:pPr>
        <w:spacing w:before="120" w:after="0" w:line="240" w:lineRule="auto"/>
        <w:ind w:left="567"/>
        <w:jc w:val="left"/>
        <w:rPr>
          <w:b/>
          <w:color w:val="2F5496" w:themeColor="accent5" w:themeShade="BF"/>
          <w:sz w:val="38"/>
        </w:rPr>
      </w:pPr>
    </w:p>
    <w:p w14:paraId="56C6E390" w14:textId="77777777" w:rsidR="00F532FE" w:rsidRPr="00F532FE" w:rsidRDefault="000A34B4" w:rsidP="00CC0507">
      <w:pPr>
        <w:spacing w:before="120" w:after="0" w:line="240" w:lineRule="auto"/>
        <w:ind w:left="567"/>
        <w:jc w:val="left"/>
        <w:rPr>
          <w:b/>
          <w:color w:val="2F5496" w:themeColor="accent5" w:themeShade="BF"/>
          <w:sz w:val="38"/>
          <w:szCs w:val="38"/>
        </w:rPr>
      </w:pPr>
      <w:r w:rsidRPr="00F532FE">
        <w:rPr>
          <w:b/>
          <w:color w:val="2F5496" w:themeColor="accent5" w:themeShade="BF"/>
          <w:sz w:val="38"/>
          <w:szCs w:val="38"/>
        </w:rPr>
        <w:t>KIT</w:t>
      </w:r>
      <w:r w:rsidR="00DD7646" w:rsidRPr="00F532FE">
        <w:rPr>
          <w:b/>
          <w:color w:val="2F5496" w:themeColor="accent5" w:themeShade="BF"/>
          <w:sz w:val="38"/>
          <w:szCs w:val="38"/>
        </w:rPr>
        <w:t xml:space="preserve"> d</w:t>
      </w:r>
      <w:r w:rsidR="000E590D" w:rsidRPr="00F532FE">
        <w:rPr>
          <w:b/>
          <w:color w:val="2F5496" w:themeColor="accent5" w:themeShade="BF"/>
          <w:sz w:val="38"/>
          <w:szCs w:val="38"/>
        </w:rPr>
        <w:t>i</w:t>
      </w:r>
      <w:r w:rsidR="00DD7646" w:rsidRPr="00F532FE">
        <w:rPr>
          <w:b/>
          <w:color w:val="2F5496" w:themeColor="accent5" w:themeShade="BF"/>
          <w:sz w:val="38"/>
          <w:szCs w:val="38"/>
        </w:rPr>
        <w:t xml:space="preserve"> riuso</w:t>
      </w:r>
      <w:r w:rsidR="00AA1C18" w:rsidRPr="00F532FE">
        <w:rPr>
          <w:b/>
          <w:color w:val="2F5496" w:themeColor="accent5" w:themeShade="BF"/>
          <w:sz w:val="38"/>
          <w:szCs w:val="38"/>
        </w:rPr>
        <w:t xml:space="preserve"> </w:t>
      </w:r>
      <w:r w:rsidR="00F532FE" w:rsidRPr="00F532FE">
        <w:rPr>
          <w:b/>
          <w:color w:val="2F5496" w:themeColor="accent5" w:themeShade="BF"/>
          <w:sz w:val="38"/>
          <w:szCs w:val="38"/>
        </w:rPr>
        <w:t>Fase A - Ricerca e selezione della buona pratica</w:t>
      </w:r>
    </w:p>
    <w:p w14:paraId="5AF5B6F9" w14:textId="1F183815" w:rsidR="00F532FE" w:rsidRPr="00EC45A5" w:rsidRDefault="00EC45A5" w:rsidP="00CC0507">
      <w:pPr>
        <w:spacing w:before="120" w:after="0" w:line="240" w:lineRule="auto"/>
        <w:ind w:left="567"/>
        <w:jc w:val="left"/>
        <w:rPr>
          <w:b/>
          <w:color w:val="2F5496" w:themeColor="accent5" w:themeShade="BF"/>
          <w:sz w:val="36"/>
          <w:szCs w:val="48"/>
          <w:u w:val="single"/>
        </w:rPr>
      </w:pPr>
      <w:r w:rsidRPr="00EC45A5">
        <w:rPr>
          <w:b/>
          <w:color w:val="2F5496" w:themeColor="accent5" w:themeShade="BF"/>
          <w:sz w:val="36"/>
          <w:szCs w:val="48"/>
          <w:u w:val="single"/>
        </w:rPr>
        <w:t>A</w:t>
      </w:r>
      <w:r w:rsidR="00CF5606">
        <w:rPr>
          <w:b/>
          <w:color w:val="2F5496" w:themeColor="accent5" w:themeShade="BF"/>
          <w:sz w:val="36"/>
          <w:szCs w:val="48"/>
          <w:u w:val="single"/>
        </w:rPr>
        <w:t>4</w:t>
      </w:r>
      <w:r w:rsidRPr="00EC45A5">
        <w:rPr>
          <w:b/>
          <w:color w:val="2F5496" w:themeColor="accent5" w:themeShade="BF"/>
          <w:sz w:val="36"/>
          <w:szCs w:val="48"/>
          <w:u w:val="single"/>
        </w:rPr>
        <w:t xml:space="preserve">. </w:t>
      </w:r>
      <w:r w:rsidR="0047512E" w:rsidRPr="00EC45A5">
        <w:rPr>
          <w:b/>
          <w:color w:val="2F5496" w:themeColor="accent5" w:themeShade="BF"/>
          <w:sz w:val="36"/>
          <w:szCs w:val="48"/>
          <w:u w:val="single"/>
        </w:rPr>
        <w:t>Strument</w:t>
      </w:r>
      <w:r w:rsidR="00F532FE" w:rsidRPr="00EC45A5">
        <w:rPr>
          <w:b/>
          <w:color w:val="2F5496" w:themeColor="accent5" w:themeShade="BF"/>
          <w:sz w:val="36"/>
          <w:szCs w:val="48"/>
          <w:u w:val="single"/>
        </w:rPr>
        <w:t>i</w:t>
      </w:r>
      <w:r w:rsidR="0047512E" w:rsidRPr="00EC45A5">
        <w:rPr>
          <w:b/>
          <w:color w:val="2F5496" w:themeColor="accent5" w:themeShade="BF"/>
          <w:sz w:val="36"/>
          <w:szCs w:val="48"/>
          <w:u w:val="single"/>
        </w:rPr>
        <w:t xml:space="preserve"> </w:t>
      </w:r>
      <w:r w:rsidR="00CF5606">
        <w:rPr>
          <w:b/>
          <w:color w:val="2F5496" w:themeColor="accent5" w:themeShade="BF"/>
          <w:sz w:val="36"/>
          <w:szCs w:val="48"/>
          <w:u w:val="single"/>
        </w:rPr>
        <w:t>amministrativi</w:t>
      </w:r>
    </w:p>
    <w:p w14:paraId="31F24209" w14:textId="15AE9084" w:rsidR="00AA1C18" w:rsidRPr="00EC45A5" w:rsidRDefault="0047512E" w:rsidP="00CC0507">
      <w:pPr>
        <w:spacing w:before="120" w:after="0" w:line="240" w:lineRule="auto"/>
        <w:ind w:left="567"/>
        <w:jc w:val="left"/>
        <w:rPr>
          <w:b/>
          <w:color w:val="2F5496" w:themeColor="accent5" w:themeShade="BF"/>
          <w:sz w:val="28"/>
          <w:szCs w:val="48"/>
        </w:rPr>
      </w:pPr>
      <w:r w:rsidRPr="00EC45A5">
        <w:rPr>
          <w:b/>
          <w:color w:val="2F5496" w:themeColor="accent5" w:themeShade="BF"/>
          <w:sz w:val="28"/>
          <w:szCs w:val="48"/>
        </w:rPr>
        <w:t>A</w:t>
      </w:r>
      <w:r w:rsidR="00CF5606">
        <w:rPr>
          <w:b/>
          <w:color w:val="2F5496" w:themeColor="accent5" w:themeShade="BF"/>
          <w:sz w:val="28"/>
          <w:szCs w:val="48"/>
        </w:rPr>
        <w:t>4</w:t>
      </w:r>
      <w:r w:rsidRPr="00EC45A5">
        <w:rPr>
          <w:b/>
          <w:color w:val="2F5496" w:themeColor="accent5" w:themeShade="BF"/>
          <w:sz w:val="28"/>
          <w:szCs w:val="48"/>
        </w:rPr>
        <w:t>.</w:t>
      </w:r>
      <w:r w:rsidR="00EC45A5" w:rsidRPr="00EC45A5">
        <w:rPr>
          <w:b/>
          <w:color w:val="2F5496" w:themeColor="accent5" w:themeShade="BF"/>
          <w:sz w:val="28"/>
          <w:szCs w:val="48"/>
        </w:rPr>
        <w:t>1</w:t>
      </w:r>
      <w:r w:rsidRPr="00EC45A5">
        <w:rPr>
          <w:b/>
          <w:color w:val="2F5496" w:themeColor="accent5" w:themeShade="BF"/>
          <w:sz w:val="28"/>
          <w:szCs w:val="48"/>
        </w:rPr>
        <w:t xml:space="preserve"> </w:t>
      </w:r>
      <w:r w:rsidR="00CF5606">
        <w:rPr>
          <w:b/>
          <w:color w:val="2F5496" w:themeColor="accent5" w:themeShade="BF"/>
          <w:sz w:val="28"/>
          <w:szCs w:val="48"/>
        </w:rPr>
        <w:t>Peculiarità normative</w:t>
      </w:r>
    </w:p>
    <w:p w14:paraId="40C8046E" w14:textId="2AA47FF8" w:rsidR="00EC45A5" w:rsidRPr="00EC45A5" w:rsidRDefault="00EC45A5" w:rsidP="00CC0507">
      <w:pPr>
        <w:spacing w:before="120" w:after="0" w:line="240" w:lineRule="auto"/>
        <w:ind w:left="567"/>
        <w:jc w:val="left"/>
        <w:rPr>
          <w:b/>
          <w:color w:val="2F5496" w:themeColor="accent5" w:themeShade="BF"/>
          <w:sz w:val="28"/>
          <w:szCs w:val="48"/>
        </w:rPr>
      </w:pPr>
      <w:r w:rsidRPr="00EC45A5">
        <w:rPr>
          <w:b/>
          <w:color w:val="2F5496" w:themeColor="accent5" w:themeShade="BF"/>
          <w:sz w:val="28"/>
          <w:szCs w:val="48"/>
        </w:rPr>
        <w:t>A</w:t>
      </w:r>
      <w:r w:rsidR="00CF5606">
        <w:rPr>
          <w:b/>
          <w:color w:val="2F5496" w:themeColor="accent5" w:themeShade="BF"/>
          <w:sz w:val="28"/>
          <w:szCs w:val="48"/>
        </w:rPr>
        <w:t>4</w:t>
      </w:r>
      <w:r w:rsidRPr="00EC45A5">
        <w:rPr>
          <w:b/>
          <w:color w:val="2F5496" w:themeColor="accent5" w:themeShade="BF"/>
          <w:sz w:val="28"/>
          <w:szCs w:val="48"/>
        </w:rPr>
        <w:t>.</w:t>
      </w:r>
      <w:r w:rsidR="00CF5606">
        <w:rPr>
          <w:b/>
          <w:color w:val="2F5496" w:themeColor="accent5" w:themeShade="BF"/>
          <w:sz w:val="28"/>
          <w:szCs w:val="48"/>
        </w:rPr>
        <w:t xml:space="preserve">2 </w:t>
      </w:r>
      <w:r w:rsidR="00CF5606" w:rsidRPr="00CF5606">
        <w:rPr>
          <w:b/>
          <w:color w:val="2F5496" w:themeColor="accent5" w:themeShade="BF"/>
          <w:sz w:val="28"/>
          <w:szCs w:val="48"/>
        </w:rPr>
        <w:t>Elenco procedure per il riuso della buona pratica</w:t>
      </w:r>
    </w:p>
    <w:p w14:paraId="309A334F" w14:textId="16675D02" w:rsidR="004D7760" w:rsidRDefault="004D7760" w:rsidP="00CC0507">
      <w:pPr>
        <w:spacing w:before="120" w:after="0" w:line="240" w:lineRule="auto"/>
        <w:ind w:left="567"/>
        <w:jc w:val="left"/>
        <w:rPr>
          <w:b/>
          <w:color w:val="2F5496" w:themeColor="accent5" w:themeShade="BF"/>
          <w:sz w:val="40"/>
          <w:szCs w:val="48"/>
        </w:rPr>
      </w:pPr>
    </w:p>
    <w:p w14:paraId="1667D019" w14:textId="61EDD6FE" w:rsidR="00A932B2" w:rsidRDefault="00A932B2" w:rsidP="00CC0507">
      <w:pPr>
        <w:spacing w:before="120" w:after="0" w:line="240" w:lineRule="auto"/>
        <w:ind w:left="567"/>
        <w:jc w:val="left"/>
        <w:rPr>
          <w:b/>
          <w:color w:val="2F5496" w:themeColor="accent5" w:themeShade="BF"/>
          <w:sz w:val="40"/>
          <w:szCs w:val="48"/>
        </w:rPr>
      </w:pPr>
    </w:p>
    <w:p w14:paraId="7C5DA99C" w14:textId="77777777" w:rsidR="007C3AE6" w:rsidRPr="000E590D" w:rsidRDefault="007C3AE6" w:rsidP="00CC0507">
      <w:pPr>
        <w:spacing w:before="120" w:after="0" w:line="240" w:lineRule="auto"/>
        <w:ind w:left="567"/>
        <w:jc w:val="left"/>
        <w:rPr>
          <w:b/>
          <w:color w:val="2F5496" w:themeColor="accent5" w:themeShade="BF"/>
          <w:sz w:val="40"/>
          <w:szCs w:val="48"/>
        </w:rPr>
      </w:pPr>
    </w:p>
    <w:p w14:paraId="3F9D73AE" w14:textId="1C71BBC1" w:rsidR="004D7760" w:rsidRDefault="004D7760" w:rsidP="00CC0507">
      <w:pPr>
        <w:spacing w:before="120" w:after="0" w:line="240" w:lineRule="auto"/>
        <w:ind w:left="567"/>
      </w:pPr>
    </w:p>
    <w:p w14:paraId="53A479CB" w14:textId="3B1A18B7" w:rsidR="00450689" w:rsidRDefault="004D7760" w:rsidP="00450689">
      <w:pPr>
        <w:spacing w:before="120" w:after="0" w:line="240" w:lineRule="auto"/>
        <w:ind w:left="567"/>
      </w:pPr>
      <w:r>
        <w:t>Versione: 1.0</w:t>
      </w:r>
    </w:p>
    <w:p w14:paraId="7332FC85" w14:textId="194EA2A0" w:rsidR="00450689" w:rsidRPr="000E590D" w:rsidRDefault="00450689">
      <w:pPr>
        <w:spacing w:before="120" w:after="0" w:line="240" w:lineRule="auto"/>
        <w:ind w:left="567"/>
      </w:pPr>
      <w:r>
        <w:t xml:space="preserve">Ultima revisione: </w:t>
      </w:r>
      <w:r w:rsidR="007C3AE6">
        <w:t>30/09/2022</w:t>
      </w:r>
    </w:p>
    <w:p w14:paraId="40423BF5" w14:textId="75BCE0C7" w:rsidR="00DD7646" w:rsidRDefault="00DD7646" w:rsidP="00CC0507">
      <w:pPr>
        <w:spacing w:before="120" w:after="0" w:line="240" w:lineRule="auto"/>
      </w:pPr>
      <w:r>
        <w:br w:type="page"/>
      </w:r>
    </w:p>
    <w:p w14:paraId="4802EFBC" w14:textId="77777777" w:rsidR="000E590D" w:rsidRDefault="000E590D" w:rsidP="00CC0507">
      <w:pPr>
        <w:pStyle w:val="Titolo1"/>
        <w:spacing w:before="120" w:after="0"/>
      </w:pPr>
    </w:p>
    <w:sdt>
      <w:sdtPr>
        <w:rPr>
          <w:rFonts w:eastAsiaTheme="minorHAnsi" w:cstheme="minorBidi"/>
          <w:b w:val="0"/>
          <w:bCs w:val="0"/>
          <w:color w:val="auto"/>
          <w:sz w:val="22"/>
          <w:szCs w:val="22"/>
          <w:lang w:eastAsia="en-US"/>
        </w:rPr>
        <w:id w:val="-1221985496"/>
        <w:docPartObj>
          <w:docPartGallery w:val="Table of Contents"/>
          <w:docPartUnique/>
        </w:docPartObj>
      </w:sdtPr>
      <w:sdtContent>
        <w:p w14:paraId="0B9EB184" w14:textId="3884D966" w:rsidR="004A51E0" w:rsidRPr="004A51E0" w:rsidRDefault="004A51E0" w:rsidP="00CC0507">
          <w:pPr>
            <w:pStyle w:val="Titolosommario"/>
            <w:spacing w:before="120" w:after="0" w:line="240" w:lineRule="auto"/>
            <w:rPr>
              <w:b w:val="0"/>
            </w:rPr>
          </w:pPr>
          <w:r w:rsidRPr="004A51E0">
            <w:rPr>
              <w:b w:val="0"/>
            </w:rPr>
            <w:t>Sommario</w:t>
          </w:r>
        </w:p>
        <w:p w14:paraId="0DBD5971" w14:textId="333EFD34" w:rsidR="00612A5F" w:rsidRDefault="004A51E0">
          <w:pPr>
            <w:pStyle w:val="Sommario1"/>
            <w:tabs>
              <w:tab w:val="right" w:leader="dot" w:pos="9628"/>
            </w:tabs>
            <w:rPr>
              <w:rFonts w:eastAsiaTheme="minorEastAsia" w:cstheme="minorBidi"/>
              <w:b w:val="0"/>
              <w:bCs w:val="0"/>
              <w:i w:val="0"/>
              <w:iCs w:val="0"/>
              <w:noProof/>
              <w:sz w:val="22"/>
              <w:szCs w:val="22"/>
              <w:lang w:eastAsia="it-IT"/>
            </w:rPr>
          </w:pPr>
          <w:r>
            <w:fldChar w:fldCharType="begin"/>
          </w:r>
          <w:r>
            <w:instrText xml:space="preserve"> TOC \o "1-3" \h \z \u </w:instrText>
          </w:r>
          <w:r>
            <w:fldChar w:fldCharType="separate"/>
          </w:r>
          <w:hyperlink w:anchor="_Toc117854772" w:history="1">
            <w:r w:rsidR="00612A5F" w:rsidRPr="00E8293F">
              <w:rPr>
                <w:rStyle w:val="Collegamentoipertestuale"/>
                <w:noProof/>
              </w:rPr>
              <w:t>Premessa</w:t>
            </w:r>
            <w:r w:rsidR="00612A5F">
              <w:rPr>
                <w:noProof/>
                <w:webHidden/>
              </w:rPr>
              <w:tab/>
            </w:r>
            <w:r w:rsidR="00612A5F">
              <w:rPr>
                <w:noProof/>
                <w:webHidden/>
              </w:rPr>
              <w:fldChar w:fldCharType="begin"/>
            </w:r>
            <w:r w:rsidR="00612A5F">
              <w:rPr>
                <w:noProof/>
                <w:webHidden/>
              </w:rPr>
              <w:instrText xml:space="preserve"> PAGEREF _Toc117854772 \h </w:instrText>
            </w:r>
            <w:r w:rsidR="00612A5F">
              <w:rPr>
                <w:noProof/>
                <w:webHidden/>
              </w:rPr>
            </w:r>
            <w:r w:rsidR="00612A5F">
              <w:rPr>
                <w:noProof/>
                <w:webHidden/>
              </w:rPr>
              <w:fldChar w:fldCharType="separate"/>
            </w:r>
            <w:r w:rsidR="00612A5F">
              <w:rPr>
                <w:noProof/>
                <w:webHidden/>
              </w:rPr>
              <w:t>2</w:t>
            </w:r>
            <w:r w:rsidR="00612A5F">
              <w:rPr>
                <w:noProof/>
                <w:webHidden/>
              </w:rPr>
              <w:fldChar w:fldCharType="end"/>
            </w:r>
          </w:hyperlink>
        </w:p>
        <w:p w14:paraId="341CF2CF" w14:textId="5221CD08" w:rsidR="00612A5F" w:rsidRDefault="00612A5F">
          <w:pPr>
            <w:pStyle w:val="Sommario2"/>
            <w:tabs>
              <w:tab w:val="left" w:pos="600"/>
              <w:tab w:val="right" w:leader="dot" w:pos="9628"/>
            </w:tabs>
            <w:rPr>
              <w:rFonts w:eastAsiaTheme="minorEastAsia" w:cstheme="minorBidi"/>
              <w:b w:val="0"/>
              <w:bCs w:val="0"/>
              <w:noProof/>
              <w:lang w:eastAsia="it-IT"/>
            </w:rPr>
          </w:pPr>
          <w:hyperlink w:anchor="_Toc117854773" w:history="1">
            <w:r w:rsidRPr="00E8293F">
              <w:rPr>
                <w:rStyle w:val="Collegamentoipertestuale"/>
                <w:noProof/>
              </w:rPr>
              <w:t>1.</w:t>
            </w:r>
            <w:r>
              <w:rPr>
                <w:rFonts w:eastAsiaTheme="minorEastAsia" w:cstheme="minorBidi"/>
                <w:b w:val="0"/>
                <w:bCs w:val="0"/>
                <w:noProof/>
                <w:lang w:eastAsia="it-IT"/>
              </w:rPr>
              <w:tab/>
            </w:r>
            <w:r w:rsidRPr="00E8293F">
              <w:rPr>
                <w:rStyle w:val="Collegamentoipertestuale"/>
                <w:noProof/>
              </w:rPr>
              <w:t>Peculiarità normative e organizzative</w:t>
            </w:r>
            <w:r>
              <w:rPr>
                <w:noProof/>
                <w:webHidden/>
              </w:rPr>
              <w:tab/>
            </w:r>
            <w:r>
              <w:rPr>
                <w:noProof/>
                <w:webHidden/>
              </w:rPr>
              <w:fldChar w:fldCharType="begin"/>
            </w:r>
            <w:r>
              <w:rPr>
                <w:noProof/>
                <w:webHidden/>
              </w:rPr>
              <w:instrText xml:space="preserve"> PAGEREF _Toc117854773 \h </w:instrText>
            </w:r>
            <w:r>
              <w:rPr>
                <w:noProof/>
                <w:webHidden/>
              </w:rPr>
            </w:r>
            <w:r>
              <w:rPr>
                <w:noProof/>
                <w:webHidden/>
              </w:rPr>
              <w:fldChar w:fldCharType="separate"/>
            </w:r>
            <w:r>
              <w:rPr>
                <w:noProof/>
                <w:webHidden/>
              </w:rPr>
              <w:t>2</w:t>
            </w:r>
            <w:r>
              <w:rPr>
                <w:noProof/>
                <w:webHidden/>
              </w:rPr>
              <w:fldChar w:fldCharType="end"/>
            </w:r>
          </w:hyperlink>
        </w:p>
        <w:p w14:paraId="559BAFDD" w14:textId="6AF42AC7" w:rsidR="00612A5F" w:rsidRDefault="00612A5F">
          <w:pPr>
            <w:pStyle w:val="Sommario3"/>
            <w:tabs>
              <w:tab w:val="left" w:pos="1000"/>
              <w:tab w:val="right" w:leader="dot" w:pos="9628"/>
            </w:tabs>
            <w:rPr>
              <w:rFonts w:eastAsiaTheme="minorEastAsia" w:cstheme="minorBidi"/>
              <w:noProof/>
              <w:szCs w:val="22"/>
              <w:lang w:eastAsia="it-IT"/>
            </w:rPr>
          </w:pPr>
          <w:hyperlink w:anchor="_Toc117854774" w:history="1">
            <w:r w:rsidRPr="00E8293F">
              <w:rPr>
                <w:rStyle w:val="Collegamentoipertestuale"/>
                <w:noProof/>
              </w:rPr>
              <w:t>1.1.</w:t>
            </w:r>
            <w:r>
              <w:rPr>
                <w:rFonts w:eastAsiaTheme="minorEastAsia" w:cstheme="minorBidi"/>
                <w:noProof/>
                <w:szCs w:val="22"/>
                <w:lang w:eastAsia="it-IT"/>
              </w:rPr>
              <w:tab/>
            </w:r>
            <w:r w:rsidRPr="00E8293F">
              <w:rPr>
                <w:rStyle w:val="Collegamentoipertestuale"/>
                <w:noProof/>
              </w:rPr>
              <w:t>Le Norme</w:t>
            </w:r>
            <w:r>
              <w:rPr>
                <w:noProof/>
                <w:webHidden/>
              </w:rPr>
              <w:tab/>
            </w:r>
            <w:r>
              <w:rPr>
                <w:noProof/>
                <w:webHidden/>
              </w:rPr>
              <w:fldChar w:fldCharType="begin"/>
            </w:r>
            <w:r>
              <w:rPr>
                <w:noProof/>
                <w:webHidden/>
              </w:rPr>
              <w:instrText xml:space="preserve"> PAGEREF _Toc117854774 \h </w:instrText>
            </w:r>
            <w:r>
              <w:rPr>
                <w:noProof/>
                <w:webHidden/>
              </w:rPr>
            </w:r>
            <w:r>
              <w:rPr>
                <w:noProof/>
                <w:webHidden/>
              </w:rPr>
              <w:fldChar w:fldCharType="separate"/>
            </w:r>
            <w:r>
              <w:rPr>
                <w:noProof/>
                <w:webHidden/>
              </w:rPr>
              <w:t>2</w:t>
            </w:r>
            <w:r>
              <w:rPr>
                <w:noProof/>
                <w:webHidden/>
              </w:rPr>
              <w:fldChar w:fldCharType="end"/>
            </w:r>
          </w:hyperlink>
        </w:p>
        <w:p w14:paraId="50B681C2" w14:textId="659734A5" w:rsidR="00612A5F" w:rsidRDefault="00612A5F">
          <w:pPr>
            <w:pStyle w:val="Sommario3"/>
            <w:tabs>
              <w:tab w:val="left" w:pos="1000"/>
              <w:tab w:val="right" w:leader="dot" w:pos="9628"/>
            </w:tabs>
            <w:rPr>
              <w:rFonts w:eastAsiaTheme="minorEastAsia" w:cstheme="minorBidi"/>
              <w:noProof/>
              <w:szCs w:val="22"/>
              <w:lang w:eastAsia="it-IT"/>
            </w:rPr>
          </w:pPr>
          <w:hyperlink w:anchor="_Toc117854775" w:history="1">
            <w:r w:rsidRPr="00E8293F">
              <w:rPr>
                <w:rStyle w:val="Collegamentoipertestuale"/>
                <w:noProof/>
              </w:rPr>
              <w:t>1.2.</w:t>
            </w:r>
            <w:r>
              <w:rPr>
                <w:rFonts w:eastAsiaTheme="minorEastAsia" w:cstheme="minorBidi"/>
                <w:noProof/>
                <w:szCs w:val="22"/>
                <w:lang w:eastAsia="it-IT"/>
              </w:rPr>
              <w:tab/>
            </w:r>
            <w:r w:rsidRPr="00E8293F">
              <w:rPr>
                <w:rStyle w:val="Collegamentoipertestuale"/>
                <w:noProof/>
              </w:rPr>
              <w:t>I Regolamenti dell’Ente riusante</w:t>
            </w:r>
            <w:r>
              <w:rPr>
                <w:noProof/>
                <w:webHidden/>
              </w:rPr>
              <w:tab/>
            </w:r>
            <w:r>
              <w:rPr>
                <w:noProof/>
                <w:webHidden/>
              </w:rPr>
              <w:fldChar w:fldCharType="begin"/>
            </w:r>
            <w:r>
              <w:rPr>
                <w:noProof/>
                <w:webHidden/>
              </w:rPr>
              <w:instrText xml:space="preserve"> PAGEREF _Toc117854775 \h </w:instrText>
            </w:r>
            <w:r>
              <w:rPr>
                <w:noProof/>
                <w:webHidden/>
              </w:rPr>
            </w:r>
            <w:r>
              <w:rPr>
                <w:noProof/>
                <w:webHidden/>
              </w:rPr>
              <w:fldChar w:fldCharType="separate"/>
            </w:r>
            <w:r>
              <w:rPr>
                <w:noProof/>
                <w:webHidden/>
              </w:rPr>
              <w:t>4</w:t>
            </w:r>
            <w:r>
              <w:rPr>
                <w:noProof/>
                <w:webHidden/>
              </w:rPr>
              <w:fldChar w:fldCharType="end"/>
            </w:r>
          </w:hyperlink>
        </w:p>
        <w:p w14:paraId="049CCC77" w14:textId="3D2F2049" w:rsidR="00612A5F" w:rsidRDefault="00612A5F">
          <w:pPr>
            <w:pStyle w:val="Sommario2"/>
            <w:tabs>
              <w:tab w:val="left" w:pos="600"/>
              <w:tab w:val="right" w:leader="dot" w:pos="9628"/>
            </w:tabs>
            <w:rPr>
              <w:rFonts w:eastAsiaTheme="minorEastAsia" w:cstheme="minorBidi"/>
              <w:b w:val="0"/>
              <w:bCs w:val="0"/>
              <w:noProof/>
              <w:lang w:eastAsia="it-IT"/>
            </w:rPr>
          </w:pPr>
          <w:hyperlink w:anchor="_Toc117854776" w:history="1">
            <w:r w:rsidRPr="00E8293F">
              <w:rPr>
                <w:rStyle w:val="Collegamentoipertestuale"/>
                <w:noProof/>
              </w:rPr>
              <w:t>2.</w:t>
            </w:r>
            <w:r>
              <w:rPr>
                <w:rFonts w:eastAsiaTheme="minorEastAsia" w:cstheme="minorBidi"/>
                <w:b w:val="0"/>
                <w:bCs w:val="0"/>
                <w:noProof/>
                <w:lang w:eastAsia="it-IT"/>
              </w:rPr>
              <w:tab/>
            </w:r>
            <w:r w:rsidRPr="00E8293F">
              <w:rPr>
                <w:rStyle w:val="Collegamentoipertestuale"/>
                <w:noProof/>
              </w:rPr>
              <w:t>Elenco procedure per il riuso della buona pratica</w:t>
            </w:r>
            <w:r>
              <w:rPr>
                <w:noProof/>
                <w:webHidden/>
              </w:rPr>
              <w:tab/>
            </w:r>
            <w:r>
              <w:rPr>
                <w:noProof/>
                <w:webHidden/>
              </w:rPr>
              <w:fldChar w:fldCharType="begin"/>
            </w:r>
            <w:r>
              <w:rPr>
                <w:noProof/>
                <w:webHidden/>
              </w:rPr>
              <w:instrText xml:space="preserve"> PAGEREF _Toc117854776 \h </w:instrText>
            </w:r>
            <w:r>
              <w:rPr>
                <w:noProof/>
                <w:webHidden/>
              </w:rPr>
            </w:r>
            <w:r>
              <w:rPr>
                <w:noProof/>
                <w:webHidden/>
              </w:rPr>
              <w:fldChar w:fldCharType="separate"/>
            </w:r>
            <w:r>
              <w:rPr>
                <w:noProof/>
                <w:webHidden/>
              </w:rPr>
              <w:t>5</w:t>
            </w:r>
            <w:r>
              <w:rPr>
                <w:noProof/>
                <w:webHidden/>
              </w:rPr>
              <w:fldChar w:fldCharType="end"/>
            </w:r>
          </w:hyperlink>
        </w:p>
        <w:p w14:paraId="620CD876" w14:textId="0E5CB4AB" w:rsidR="004A51E0" w:rsidRDefault="004A51E0" w:rsidP="00CC0507">
          <w:pPr>
            <w:spacing w:before="120" w:after="0" w:line="240" w:lineRule="auto"/>
          </w:pPr>
          <w:r>
            <w:rPr>
              <w:b/>
              <w:bCs/>
            </w:rPr>
            <w:fldChar w:fldCharType="end"/>
          </w:r>
        </w:p>
      </w:sdtContent>
    </w:sdt>
    <w:p w14:paraId="1BAB38AB" w14:textId="77777777" w:rsidR="00DD7646" w:rsidRDefault="00DD7646" w:rsidP="00CC0507">
      <w:pPr>
        <w:spacing w:before="120" w:after="0" w:line="240" w:lineRule="auto"/>
      </w:pPr>
      <w:r>
        <w:br w:type="page"/>
      </w:r>
    </w:p>
    <w:p w14:paraId="12A9B770" w14:textId="77777777" w:rsidR="00B62729" w:rsidRPr="001376B7" w:rsidRDefault="00B62729" w:rsidP="00CC0507">
      <w:pPr>
        <w:pStyle w:val="Titolo1"/>
        <w:spacing w:before="120" w:after="0"/>
      </w:pPr>
      <w:bookmarkStart w:id="1" w:name="_Toc117854772"/>
      <w:r w:rsidRPr="001376B7">
        <w:lastRenderedPageBreak/>
        <w:t>Premessa</w:t>
      </w:r>
      <w:bookmarkEnd w:id="1"/>
    </w:p>
    <w:p w14:paraId="05298580" w14:textId="06CA49C4" w:rsidR="00D05C9C" w:rsidRDefault="00955EDE" w:rsidP="00CC0507">
      <w:pPr>
        <w:spacing w:before="120" w:after="0" w:line="240" w:lineRule="auto"/>
      </w:pPr>
      <w:r>
        <w:t xml:space="preserve">Il presente documento </w:t>
      </w:r>
      <w:r w:rsidR="00F532FE">
        <w:t xml:space="preserve">raccoglie </w:t>
      </w:r>
      <w:r w:rsidR="0047512E">
        <w:t>g</w:t>
      </w:r>
      <w:r w:rsidR="0047512E" w:rsidRPr="0047512E">
        <w:t xml:space="preserve">li </w:t>
      </w:r>
      <w:r w:rsidR="0047512E" w:rsidRPr="0047512E">
        <w:rPr>
          <w:b/>
        </w:rPr>
        <w:t xml:space="preserve">strumenti </w:t>
      </w:r>
      <w:r w:rsidR="0045409C">
        <w:rPr>
          <w:b/>
        </w:rPr>
        <w:t>amministrativi</w:t>
      </w:r>
      <w:r w:rsidR="0047512E" w:rsidRPr="0047512E">
        <w:rPr>
          <w:b/>
        </w:rPr>
        <w:t xml:space="preserve"> del kit di riuso</w:t>
      </w:r>
      <w:r w:rsidR="0047512E" w:rsidRPr="00071B0B">
        <w:t xml:space="preserve"> per la fase </w:t>
      </w:r>
      <w:r w:rsidR="0072391D">
        <w:t xml:space="preserve">di </w:t>
      </w:r>
      <w:r w:rsidR="0047512E" w:rsidRPr="00071B0B">
        <w:rPr>
          <w:b/>
        </w:rPr>
        <w:t>Ricerca e selezione della buona pratica</w:t>
      </w:r>
      <w:r w:rsidR="0047512E">
        <w:t xml:space="preserve">. </w:t>
      </w:r>
      <w:bookmarkStart w:id="2" w:name="_Hlk532207513"/>
      <w:r w:rsidR="0047512E">
        <w:t xml:space="preserve">Gli strumenti </w:t>
      </w:r>
      <w:r w:rsidR="0045409C">
        <w:t>amministrativi</w:t>
      </w:r>
      <w:r w:rsidR="00F532FE">
        <w:t>, come previsto</w:t>
      </w:r>
      <w:ins w:id="3" w:author="Carlo Falcinelli" w:date="2022-09-09T14:21:00Z">
        <w:r w:rsidR="001B0543">
          <w:t xml:space="preserve"> </w:t>
        </w:r>
      </w:ins>
      <w:r w:rsidR="00916309">
        <w:t>Dal Progetto OCPA Umbria 2020</w:t>
      </w:r>
      <w:r w:rsidR="00F532FE">
        <w:t>,</w:t>
      </w:r>
      <w:r w:rsidR="0047512E">
        <w:t xml:space="preserve"> </w:t>
      </w:r>
      <w:r w:rsidR="008D6084">
        <w:t xml:space="preserve">hanno lo scopo di fornire al riusante un modo per valutare </w:t>
      </w:r>
      <w:r w:rsidR="008D6084" w:rsidRPr="00550659">
        <w:t xml:space="preserve">i fattori </w:t>
      </w:r>
      <w:r w:rsidR="008D6084">
        <w:t xml:space="preserve">amministrativi, </w:t>
      </w:r>
      <w:r w:rsidR="008D6084" w:rsidRPr="00F45CCB">
        <w:t>normativi o regolamentari</w:t>
      </w:r>
      <w:r w:rsidR="008D6084">
        <w:t>,</w:t>
      </w:r>
      <w:r w:rsidR="008D6084" w:rsidRPr="00550659">
        <w:t xml:space="preserve"> interni ed esterni </w:t>
      </w:r>
      <w:r w:rsidR="008D6084">
        <w:t xml:space="preserve">alla propria realtà, </w:t>
      </w:r>
      <w:r w:rsidR="008D6084" w:rsidRPr="00550659">
        <w:t>che possono influenzare positivamente o negativamente il trasferimento e l’adozione della buona pratica</w:t>
      </w:r>
      <w:r w:rsidR="008D6084">
        <w:t xml:space="preserve">. Inoltre, vengono fornite alcune indicazioni sulle procedure amministrative da attivare per adottare la buona pratica e sulle procedure di </w:t>
      </w:r>
      <w:r w:rsidR="008D6084" w:rsidRPr="00071B0B">
        <w:rPr>
          <w:i/>
        </w:rPr>
        <w:t>procurement</w:t>
      </w:r>
      <w:r w:rsidR="008D6084">
        <w:t>.</w:t>
      </w:r>
    </w:p>
    <w:p w14:paraId="29121ED8" w14:textId="77777777" w:rsidR="008924AF" w:rsidRPr="000564A9" w:rsidRDefault="008924AF" w:rsidP="00CC0507">
      <w:pPr>
        <w:spacing w:before="120" w:after="0" w:line="240" w:lineRule="auto"/>
      </w:pPr>
    </w:p>
    <w:p w14:paraId="4FC8E1E9" w14:textId="574C5462" w:rsidR="00AB5443" w:rsidRDefault="00CF5606" w:rsidP="0072391D">
      <w:pPr>
        <w:pStyle w:val="Titolo2"/>
      </w:pPr>
      <w:bookmarkStart w:id="4" w:name="_Toc117854773"/>
      <w:bookmarkEnd w:id="2"/>
      <w:r>
        <w:t>Peculiarità normative</w:t>
      </w:r>
      <w:r w:rsidR="00610FB0">
        <w:t xml:space="preserve"> e organizzative</w:t>
      </w:r>
      <w:bookmarkEnd w:id="4"/>
    </w:p>
    <w:p w14:paraId="48BB8B01" w14:textId="51D23FC8" w:rsidR="00426E43" w:rsidRPr="00426E43" w:rsidRDefault="00426E43" w:rsidP="0072391D">
      <w:pPr>
        <w:spacing w:before="120" w:after="0" w:line="240" w:lineRule="auto"/>
      </w:pPr>
      <w:r>
        <w:t>Tutte le normative/Regolamenti influenti sulla buona pratica, così come i Regolamenti tipo per l’Ente riusante, ove presenti, sono raccolti nell’archivio A4.1 Allegato – Normative e Regolamenti.</w:t>
      </w:r>
    </w:p>
    <w:p w14:paraId="299F1744" w14:textId="7E982F82" w:rsidR="00610FB0" w:rsidRPr="00610FB0" w:rsidRDefault="00610FB0" w:rsidP="00071B0B">
      <w:pPr>
        <w:pStyle w:val="Titolo3"/>
        <w:numPr>
          <w:ilvl w:val="1"/>
          <w:numId w:val="1"/>
        </w:numPr>
      </w:pPr>
      <w:bookmarkStart w:id="5" w:name="_Toc117854774"/>
      <w:r>
        <w:t>Le Norme</w:t>
      </w:r>
      <w:bookmarkEnd w:id="5"/>
    </w:p>
    <w:p w14:paraId="49E8CCFD" w14:textId="4ECC309E" w:rsidR="00150A4C" w:rsidRDefault="00150A4C" w:rsidP="00071B0B">
      <w:pPr>
        <w:spacing w:before="120" w:after="0" w:line="240" w:lineRule="auto"/>
      </w:pPr>
      <w:r>
        <w:t xml:space="preserve">Elemento di partenza </w:t>
      </w:r>
      <w:r w:rsidR="0072391D">
        <w:t>per l’</w:t>
      </w:r>
      <w:r>
        <w:t xml:space="preserve">adozione della buona pratica è il processo di riuso di una soluzione prodotta e di proprietà intellettuale della P.A. Il processo è stato regolamentato a partire da quanto </w:t>
      </w:r>
      <w:r w:rsidRPr="00150A4C">
        <w:t>stabilito dagli articoli 68 e 69 del Codice dell’Amministrazione Digitale (di</w:t>
      </w:r>
      <w:r>
        <w:t xml:space="preserve"> </w:t>
      </w:r>
      <w:r w:rsidRPr="00150A4C">
        <w:t>seguito CAD)</w:t>
      </w:r>
      <w:r w:rsidR="00A80BD4">
        <w:t xml:space="preserve">, declinati in apposite Linee guida </w:t>
      </w:r>
      <w:r w:rsidR="005023A6">
        <w:t xml:space="preserve">emanate dall’AGID </w:t>
      </w:r>
      <w:r w:rsidR="006D4FA6">
        <w:t xml:space="preserve">9 maggio 2019 </w:t>
      </w:r>
      <w:r w:rsidR="00A80BD4">
        <w:t>che definiscono</w:t>
      </w:r>
      <w:r w:rsidRPr="00150A4C">
        <w:t>:</w:t>
      </w:r>
    </w:p>
    <w:p w14:paraId="040297C6" w14:textId="6D7F48F4" w:rsidR="00150A4C" w:rsidRPr="00150A4C" w:rsidRDefault="00150A4C" w:rsidP="00CC0507">
      <w:pPr>
        <w:pStyle w:val="Paragrafoelenco"/>
        <w:numPr>
          <w:ilvl w:val="0"/>
          <w:numId w:val="10"/>
        </w:numPr>
        <w:spacing w:before="120" w:after="0" w:line="240" w:lineRule="auto"/>
        <w:contextualSpacing w:val="0"/>
      </w:pPr>
      <w:r w:rsidRPr="00150A4C">
        <w:t>le modalità e i criteri con i quali un’amministrazion</w:t>
      </w:r>
      <w:r>
        <w:t>e deve effettuare la valutazion</w:t>
      </w:r>
      <w:r w:rsidR="00A80BD4">
        <w:t>e</w:t>
      </w:r>
      <w:r>
        <w:t xml:space="preserve"> </w:t>
      </w:r>
      <w:r w:rsidRPr="00150A4C">
        <w:t>comparativa descritta nel medesimo articolo per decidere la modalità di acquisizione di un software</w:t>
      </w:r>
      <w:r w:rsidR="00A80BD4">
        <w:t>;</w:t>
      </w:r>
    </w:p>
    <w:p w14:paraId="53F1FE2D" w14:textId="65C35592" w:rsidR="00150A4C" w:rsidRDefault="00150A4C" w:rsidP="00CC0507">
      <w:pPr>
        <w:pStyle w:val="Paragrafoelenco"/>
        <w:numPr>
          <w:ilvl w:val="0"/>
          <w:numId w:val="10"/>
        </w:numPr>
        <w:autoSpaceDE w:val="0"/>
        <w:autoSpaceDN w:val="0"/>
        <w:adjustRightInd w:val="0"/>
        <w:spacing w:before="120" w:after="0" w:line="240" w:lineRule="auto"/>
        <w:contextualSpacing w:val="0"/>
        <w:jc w:val="left"/>
      </w:pPr>
      <w:r w:rsidRPr="00150A4C">
        <w:t>la piattaforma per la pubblicazione di codice sorgente sotto licenza aperta e documentazione del</w:t>
      </w:r>
      <w:r>
        <w:t xml:space="preserve"> </w:t>
      </w:r>
      <w:r w:rsidRPr="00150A4C">
        <w:t>software messo a riuso dalle amministrazioni, indicando anche le modalità tecniche di utilizzo.</w:t>
      </w:r>
    </w:p>
    <w:p w14:paraId="06E7EDE1" w14:textId="63B9C8AF" w:rsidR="008428BE" w:rsidRPr="008428BE" w:rsidRDefault="008428BE" w:rsidP="00071B0B">
      <w:pPr>
        <w:spacing w:before="120" w:after="0" w:line="240" w:lineRule="auto"/>
      </w:pPr>
      <w:r w:rsidRPr="008428BE">
        <w:t>Il “riuso” di un</w:t>
      </w:r>
      <w:r w:rsidR="004018D0">
        <w:t>a</w:t>
      </w:r>
      <w:r w:rsidRPr="008428BE">
        <w:t xml:space="preserve"> buona pratica di seguito è assimilato al riuso del relativo software quale strumento digitale di supporto alla pratica stessa. Con tale termine di intende il complesso di attività svolte per poterlo utilizzare in un contesto diverso da quello per il quale è stato originariamente realizzato, al fine di soddisfare esigenze similari a quelle che portarono al suo primo sviluppo. Il prodotto/pratica originario viene “trasportato” nel nuovo contesto arricchendolo, se necessario, di ulteriori funzionalità e caratteristiche tecniche che possono rappresentare un “valore aggiunto” per il nuovo soggetto utilizzatore.</w:t>
      </w:r>
    </w:p>
    <w:p w14:paraId="3C84F6D4" w14:textId="1319EEC5" w:rsidR="00150A4C" w:rsidRDefault="008428BE" w:rsidP="00071B0B">
      <w:pPr>
        <w:spacing w:before="120" w:after="0" w:line="240" w:lineRule="auto"/>
      </w:pPr>
      <w:r w:rsidRPr="008428BE">
        <w:t xml:space="preserve">Un aspetto fondamentale del riuso nel contesto della Pubblica Amministrazione è che </w:t>
      </w:r>
      <w:r w:rsidR="008924AF">
        <w:t>la stessa che</w:t>
      </w:r>
      <w:r>
        <w:t xml:space="preserve"> </w:t>
      </w:r>
      <w:r w:rsidRPr="008428BE">
        <w:t>“riusa” riceve documentazione della buona pratica e il software relativo gratuitamente dall’Amministrazione cedente, e lo acquisisce sostenendo solo le spese di suo adattamento, ma non quelle di progettazione e realizzazione.</w:t>
      </w:r>
    </w:p>
    <w:p w14:paraId="7C91F8A2" w14:textId="0A71F48B" w:rsidR="00C5564B" w:rsidRDefault="008428BE" w:rsidP="00071B0B">
      <w:pPr>
        <w:spacing w:before="120" w:after="0" w:line="240" w:lineRule="auto"/>
      </w:pPr>
      <w:r>
        <w:t xml:space="preserve">Come sopra indicato la norma iniziale del CAD ha introdotto la pratica regolata attraverso </w:t>
      </w:r>
      <w:r w:rsidR="005023A6">
        <w:t xml:space="preserve">Linee guida che </w:t>
      </w:r>
      <w:r w:rsidR="00C5564B">
        <w:t>hanno avuto sintesi operativa a partire dal nuovo Regolamento UE (Legge) 2016/679</w:t>
      </w:r>
      <w:r w:rsidR="005023A6">
        <w:t xml:space="preserve">. Tale regolamento </w:t>
      </w:r>
      <w:r w:rsidR="00C5564B">
        <w:t xml:space="preserve">che ha </w:t>
      </w:r>
      <w:r w:rsidR="00C5564B" w:rsidRPr="00C5564B">
        <w:t>definito/precisato principi e criteri particolarmente</w:t>
      </w:r>
      <w:r w:rsidR="00C5564B">
        <w:t xml:space="preserve"> </w:t>
      </w:r>
      <w:r w:rsidR="00C5564B" w:rsidRPr="00C5564B">
        <w:t>rilevanti</w:t>
      </w:r>
      <w:r w:rsidR="005023A6">
        <w:t xml:space="preserve">, tra cui </w:t>
      </w:r>
      <w:r w:rsidR="00C5564B" w:rsidRPr="00C5564B">
        <w:t>si evidenzia l’esigenza</w:t>
      </w:r>
      <w:r w:rsidR="00C5564B">
        <w:t xml:space="preserve"> </w:t>
      </w:r>
      <w:r w:rsidR="00C5564B" w:rsidRPr="00C5564B">
        <w:t>di considerare la protezione dei dati fin dalla progettazione e per impostazione predefinita (art. 25).</w:t>
      </w:r>
    </w:p>
    <w:p w14:paraId="50BF357D" w14:textId="71E99E74" w:rsidR="006D4FA6" w:rsidRDefault="006D4FA6" w:rsidP="00071B0B">
      <w:pPr>
        <w:spacing w:before="120" w:after="0" w:line="240" w:lineRule="auto"/>
      </w:pPr>
      <w:r>
        <w:t>A integrazione dell’informativa si fa presente, come anche indicato necessario dalle linee guida AGID, che l’Amministrazione interessata al riuso abbia formulato o formuli in questa fase un proprio Progetto iniziale di fabbisogno al</w:t>
      </w:r>
      <w:r w:rsidR="004018D0">
        <w:t xml:space="preserve"> </w:t>
      </w:r>
      <w:r>
        <w:t>fine di rendere consistenti le verifiche e poter interloquire, se necessario, con il cedente in modalità proficua e corretta. Cioè con la possibilità di rendere chiare e strutturate le esigenze e i vincoli che la stessa considera per la valutazione del riuso.</w:t>
      </w:r>
    </w:p>
    <w:p w14:paraId="21D4E59C" w14:textId="14E8A0F4" w:rsidR="006D4FA6" w:rsidRDefault="006D4FA6" w:rsidP="00071B0B">
      <w:pPr>
        <w:spacing w:before="120" w:after="0" w:line="240" w:lineRule="auto"/>
      </w:pPr>
      <w:r>
        <w:t xml:space="preserve">A riguardo la presente documentazione del KIT e la procedura di valutazione del riuso AGID, cap. 2, pongono come elemento chiave della scelta l’analisi comparativa, dimensionale e funzionale delle esigenze che pertanto dovranno essere preventivamente individuate e organizzate dall’Ente interessato. A riguardo l’AGID mette a disposizione un proprio modello di valutazione comparativa che è possibile scaricare dal Sito dell’Agenzia. </w:t>
      </w:r>
    </w:p>
    <w:p w14:paraId="3B736B29" w14:textId="0B0EF318" w:rsidR="006D4FA6" w:rsidRPr="00071B0B" w:rsidRDefault="006D4FA6" w:rsidP="00071B0B">
      <w:pPr>
        <w:spacing w:before="120" w:after="0" w:line="240" w:lineRule="auto"/>
      </w:pPr>
      <w:r>
        <w:lastRenderedPageBreak/>
        <w:t>Infine l’analisi per l’acquisizione del software (AGID) e/o della buona pratica (OCPA) dovrà essere ratificata in un documento di sintesi motivata della scelta positiva o negativa da allegare agli atti amministrativi successivi. Questo passaggio non è solo opportuno, ma un atto amministrativo dovuto essendo un processo di valutazione amministrativa ed economica e pertanto incidente nei modelli di lavoro e nella spesa Pubblica, come indicato nelle stesse linee guida AGID.</w:t>
      </w:r>
    </w:p>
    <w:p w14:paraId="52C12AC3" w14:textId="336B2C42" w:rsidR="00150A4C" w:rsidRDefault="004A5DB2" w:rsidP="00CC0507">
      <w:pPr>
        <w:spacing w:before="120" w:after="0" w:line="240" w:lineRule="auto"/>
      </w:pPr>
      <w:r>
        <w:t xml:space="preserve">Relativamente ai riferimenti, alla logica amministrativa e al modello di attuazione del riuso si rimanda alle </w:t>
      </w:r>
      <w:r w:rsidR="005023A6">
        <w:t>L</w:t>
      </w:r>
      <w:r>
        <w:t xml:space="preserve">inee guida AGID </w:t>
      </w:r>
      <w:r w:rsidR="00F638C5">
        <w:t>sull’acquisizione di soluzioni software e sul riuso del software</w:t>
      </w:r>
      <w:r>
        <w:t xml:space="preserve">, mentre di seguito si fa riferimento ad </w:t>
      </w:r>
      <w:r w:rsidR="00F638C5">
        <w:t>ulteriori</w:t>
      </w:r>
      <w:r>
        <w:t xml:space="preserve"> norme ritenute di interesse nell’ambito del processo di riuso e di collaborazione, in tal senso tra Amministrazioni.</w:t>
      </w:r>
    </w:p>
    <w:p w14:paraId="489B74EA" w14:textId="0EE10BDA" w:rsidR="00F638C5" w:rsidRDefault="00F638C5" w:rsidP="00CC0507">
      <w:pPr>
        <w:spacing w:before="120" w:after="0" w:line="240" w:lineRule="auto"/>
      </w:pPr>
    </w:p>
    <w:p w14:paraId="0DD034D1" w14:textId="54686018" w:rsidR="004A5DB2" w:rsidRPr="004A5DB2" w:rsidRDefault="004A5DB2" w:rsidP="004A75AE">
      <w:pPr>
        <w:spacing w:before="120" w:after="0" w:line="240" w:lineRule="auto"/>
        <w:rPr>
          <w:i/>
          <w:u w:val="single"/>
        </w:rPr>
      </w:pPr>
      <w:r w:rsidRPr="004A5DB2">
        <w:rPr>
          <w:i/>
          <w:u w:val="single"/>
        </w:rPr>
        <w:t>Titolarità del software in riuso</w:t>
      </w:r>
    </w:p>
    <w:p w14:paraId="3BCF72A4" w14:textId="318DA177" w:rsidR="004A5DB2" w:rsidRPr="004A75AE" w:rsidRDefault="004A5DB2" w:rsidP="00071B0B">
      <w:pPr>
        <w:spacing w:before="120" w:after="0" w:line="240" w:lineRule="auto"/>
      </w:pPr>
      <w:r w:rsidRPr="004A75AE">
        <w:t>Ai sensi dell’articolo 69 del CAD in materia di riuso, un’</w:t>
      </w:r>
      <w:r w:rsidR="00F638C5">
        <w:t>A</w:t>
      </w:r>
      <w:r w:rsidRPr="004A75AE">
        <w:t>mministrazione deve considerarsi titolare di un software</w:t>
      </w:r>
      <w:r w:rsidR="008877E0" w:rsidRPr="004A75AE">
        <w:t xml:space="preserve"> </w:t>
      </w:r>
      <w:r w:rsidRPr="004A75AE">
        <w:t>realizzato su proprie specifiche indicazioni ogni qualvolta che:</w:t>
      </w:r>
    </w:p>
    <w:p w14:paraId="48275678" w14:textId="494FDA40" w:rsidR="004A5DB2" w:rsidRPr="004A75AE" w:rsidRDefault="004A5DB2" w:rsidP="004A75AE">
      <w:pPr>
        <w:pStyle w:val="Paragrafoelenco"/>
        <w:numPr>
          <w:ilvl w:val="0"/>
          <w:numId w:val="11"/>
        </w:numPr>
        <w:autoSpaceDE w:val="0"/>
        <w:autoSpaceDN w:val="0"/>
        <w:adjustRightInd w:val="0"/>
        <w:spacing w:before="120" w:after="0" w:line="240" w:lineRule="auto"/>
        <w:ind w:left="426" w:hanging="284"/>
        <w:contextualSpacing w:val="0"/>
        <w:jc w:val="left"/>
      </w:pPr>
      <w:r w:rsidRPr="004A75AE">
        <w:t xml:space="preserve">abbia commissionato tale soluzione - attraverso un contratto di appalto o </w:t>
      </w:r>
      <w:proofErr w:type="spellStart"/>
      <w:r w:rsidRPr="004A75AE">
        <w:t>altra</w:t>
      </w:r>
      <w:proofErr w:type="spellEnd"/>
      <w:r w:rsidRPr="004A75AE">
        <w:t xml:space="preserve"> fattispecie negoziale avente</w:t>
      </w:r>
      <w:r w:rsidR="004A75AE">
        <w:t xml:space="preserve"> </w:t>
      </w:r>
      <w:r w:rsidRPr="004A75AE">
        <w:t>analoga natura, anche a prescindere dal titolo dato al contratto - e il contratto preveda l’acquisizione in</w:t>
      </w:r>
      <w:r w:rsidR="004A75AE">
        <w:t xml:space="preserve"> </w:t>
      </w:r>
      <w:r w:rsidRPr="004A75AE">
        <w:t>capo ad essa di tutti i diritti di proprietà intellettuale e industriale sul software sviluppato, o comunque</w:t>
      </w:r>
      <w:r w:rsidR="004A75AE">
        <w:t xml:space="preserve"> </w:t>
      </w:r>
      <w:r w:rsidRPr="004A75AE">
        <w:t>l’acquisizione della titolarità risulti eccessivamente onerosa (per esempio nei casi in cui la titolarità è</w:t>
      </w:r>
      <w:r w:rsidR="004A75AE">
        <w:t xml:space="preserve"> </w:t>
      </w:r>
      <w:r w:rsidRPr="004A75AE">
        <w:t>acquisibile solo attraverso l’acquisizione dei diritti di software proprietario);</w:t>
      </w:r>
    </w:p>
    <w:p w14:paraId="282D22B8" w14:textId="6D4FE96F" w:rsidR="004A5DB2" w:rsidRPr="004A75AE" w:rsidRDefault="004A5DB2" w:rsidP="004A75AE">
      <w:pPr>
        <w:pStyle w:val="Paragrafoelenco"/>
        <w:numPr>
          <w:ilvl w:val="0"/>
          <w:numId w:val="11"/>
        </w:numPr>
        <w:autoSpaceDE w:val="0"/>
        <w:autoSpaceDN w:val="0"/>
        <w:adjustRightInd w:val="0"/>
        <w:spacing w:before="120" w:after="0" w:line="240" w:lineRule="auto"/>
        <w:ind w:left="426" w:hanging="284"/>
        <w:contextualSpacing w:val="0"/>
        <w:jc w:val="left"/>
      </w:pPr>
      <w:r w:rsidRPr="004A75AE">
        <w:t>il software sia stato realizzato da risorse interne all’amministrazione stessa.</w:t>
      </w:r>
    </w:p>
    <w:p w14:paraId="54563832" w14:textId="4265DEA0" w:rsidR="004A75AE" w:rsidRDefault="004A5DB2" w:rsidP="00071B0B">
      <w:pPr>
        <w:spacing w:before="120" w:after="0" w:line="240" w:lineRule="auto"/>
      </w:pPr>
      <w:r w:rsidRPr="004A75AE">
        <w:t>Un’amministrazione, ai sensi dell’articolo 69, deve egualmente acquisire la totalità dei diritti di proprietà intellettuale</w:t>
      </w:r>
      <w:r w:rsidR="008877E0" w:rsidRPr="004A75AE">
        <w:t xml:space="preserve"> </w:t>
      </w:r>
      <w:r w:rsidRPr="004A75AE">
        <w:t>e industriale su eventuali personalizzazioni o moduli software destinati a integrarsi o</w:t>
      </w:r>
      <w:r w:rsidR="008877E0" w:rsidRPr="004A75AE">
        <w:t xml:space="preserve"> </w:t>
      </w:r>
      <w:r w:rsidRPr="004A75AE">
        <w:t>interfacciarsi con</w:t>
      </w:r>
      <w:r w:rsidR="008877E0" w:rsidRPr="004A75AE">
        <w:t xml:space="preserve"> </w:t>
      </w:r>
      <w:r w:rsidRPr="004A75AE">
        <w:t>un software proprietario. In tal caso, l’obbligo di cui all’art. 69 avrà ad oggetto</w:t>
      </w:r>
      <w:r w:rsidR="008877E0" w:rsidRPr="004A75AE">
        <w:t xml:space="preserve"> </w:t>
      </w:r>
      <w:r w:rsidRPr="004A75AE">
        <w:t>esclusivamente il modulo o la</w:t>
      </w:r>
      <w:r w:rsidR="008877E0" w:rsidRPr="004A75AE">
        <w:t xml:space="preserve"> </w:t>
      </w:r>
      <w:r w:rsidRPr="004A75AE">
        <w:t>parte del software oggetto di sviluppo; tale modulo dovrà quindi essere separato dal resto del software e rilasciato</w:t>
      </w:r>
      <w:r w:rsidR="008877E0" w:rsidRPr="004A75AE">
        <w:t xml:space="preserve"> </w:t>
      </w:r>
      <w:r w:rsidRPr="004A75AE">
        <w:t xml:space="preserve">secondo le modalità </w:t>
      </w:r>
      <w:r w:rsidR="004A75AE">
        <w:t>previste dalle Linee guida suddette.</w:t>
      </w:r>
    </w:p>
    <w:p w14:paraId="591A85BA" w14:textId="77777777" w:rsidR="00F638C5" w:rsidRDefault="00F638C5" w:rsidP="0072391D">
      <w:pPr>
        <w:spacing w:before="120" w:after="0" w:line="240" w:lineRule="auto"/>
      </w:pPr>
    </w:p>
    <w:p w14:paraId="73A53BC8" w14:textId="6F57C012" w:rsidR="004A75AE" w:rsidRPr="004A5DB2" w:rsidRDefault="004A75AE" w:rsidP="004A75AE">
      <w:pPr>
        <w:spacing w:before="120" w:after="0" w:line="240" w:lineRule="auto"/>
        <w:rPr>
          <w:i/>
          <w:u w:val="single"/>
        </w:rPr>
      </w:pPr>
      <w:r>
        <w:rPr>
          <w:i/>
          <w:u w:val="single"/>
        </w:rPr>
        <w:t>Collaborazione o compartecipazione tra Amministrazioni che condividono la buona pratica</w:t>
      </w:r>
    </w:p>
    <w:p w14:paraId="552EAB08" w14:textId="6954C1DB" w:rsidR="00850D6C" w:rsidRDefault="00850D6C" w:rsidP="004A75AE">
      <w:pPr>
        <w:spacing w:before="120" w:after="0" w:line="240" w:lineRule="auto"/>
      </w:pPr>
      <w:r>
        <w:t xml:space="preserve">Il riuso di una buona pratica </w:t>
      </w:r>
      <w:r w:rsidR="008E364C">
        <w:t>può essere inteso</w:t>
      </w:r>
      <w:r>
        <w:t xml:space="preserve"> come una operazione fine a </w:t>
      </w:r>
      <w:r w:rsidR="004018D0">
        <w:t>sé</w:t>
      </w:r>
      <w:r>
        <w:t xml:space="preserve"> stessa e una volta adottato può dare luogo ad una autonoma gestione della pratica da parte dell’Amministrazione riusante secondo i percorsi progettuali e normativi stabiliti e rispondenti alle regole del codice degli appalti e delle relative deroghe, note alle Amministrazioni e di cui non viene qui fatta ulteriori analisi.</w:t>
      </w:r>
    </w:p>
    <w:p w14:paraId="23C2BAC5" w14:textId="18D55082" w:rsidR="00F638C5" w:rsidRDefault="00850D6C" w:rsidP="00850D6C">
      <w:pPr>
        <w:spacing w:before="120" w:after="0" w:line="240" w:lineRule="auto"/>
      </w:pPr>
      <w:r>
        <w:t>In alternativa le Amministrazioni possono gestire il trasferimento di una buona pratica nell’ambito di quanto regolato dall’</w:t>
      </w:r>
      <w:r w:rsidRPr="00071B0B">
        <w:t>articolo 15 della legge 7 agosto 1990, n. 241 che prevede la possibilità per le Pubbliche Amministrazioni di concludere tra loro accordi per disciplinare lo svolgimento in collaborazione di attività di interesse comune.</w:t>
      </w:r>
      <w:r w:rsidR="005D7E08" w:rsidRPr="00071B0B">
        <w:t xml:space="preserve"> A questa norma è stata data una ulteriore specifica definizione attraverso “accordo di programma” come previsto da 34, D. Lgs. n. 267/2000.</w:t>
      </w:r>
      <w:r w:rsidRPr="00071B0B">
        <w:t xml:space="preserve"> A riguardo la Amministrazione cedente della buona pratica, può individuare nel contesto dell’accordo un interesse specifico da condividere con la Amministrazione riusante circa le attività di:</w:t>
      </w:r>
    </w:p>
    <w:p w14:paraId="7CFB310C" w14:textId="77777777" w:rsidR="00F638C5" w:rsidRDefault="00850D6C" w:rsidP="00F638C5">
      <w:pPr>
        <w:pStyle w:val="Paragrafoelenco"/>
        <w:numPr>
          <w:ilvl w:val="0"/>
          <w:numId w:val="11"/>
        </w:numPr>
        <w:autoSpaceDE w:val="0"/>
        <w:autoSpaceDN w:val="0"/>
        <w:adjustRightInd w:val="0"/>
        <w:spacing w:before="120" w:after="0" w:line="240" w:lineRule="auto"/>
        <w:ind w:left="426" w:hanging="284"/>
        <w:contextualSpacing w:val="0"/>
        <w:jc w:val="left"/>
      </w:pPr>
      <w:r w:rsidRPr="00071B0B">
        <w:t xml:space="preserve">condivisione della soluzione informatica per uniformare gli strumenti nel settore dei servizi alla popolazione; </w:t>
      </w:r>
    </w:p>
    <w:p w14:paraId="45B86AB0" w14:textId="4A7E52C8" w:rsidR="00F638C5" w:rsidRDefault="00850D6C" w:rsidP="00F638C5">
      <w:pPr>
        <w:pStyle w:val="Paragrafoelenco"/>
        <w:numPr>
          <w:ilvl w:val="0"/>
          <w:numId w:val="11"/>
        </w:numPr>
        <w:autoSpaceDE w:val="0"/>
        <w:autoSpaceDN w:val="0"/>
        <w:adjustRightInd w:val="0"/>
        <w:spacing w:before="120" w:after="0" w:line="240" w:lineRule="auto"/>
        <w:ind w:left="426" w:hanging="284"/>
        <w:contextualSpacing w:val="0"/>
        <w:jc w:val="left"/>
      </w:pPr>
      <w:r w:rsidRPr="00071B0B">
        <w:t xml:space="preserve">costituzione di un modello di collaborazione integrato con </w:t>
      </w:r>
      <w:r w:rsidRPr="0072391D">
        <w:t>competenza</w:t>
      </w:r>
      <w:r w:rsidRPr="00071B0B">
        <w:t xml:space="preserve"> in materia, frutto del lavoro svolto delle due Amministrazioni; </w:t>
      </w:r>
    </w:p>
    <w:p w14:paraId="4726B95C" w14:textId="77777777" w:rsidR="00F638C5" w:rsidRDefault="00850D6C" w:rsidP="00F638C5">
      <w:pPr>
        <w:pStyle w:val="Paragrafoelenco"/>
        <w:numPr>
          <w:ilvl w:val="0"/>
          <w:numId w:val="11"/>
        </w:numPr>
        <w:autoSpaceDE w:val="0"/>
        <w:autoSpaceDN w:val="0"/>
        <w:adjustRightInd w:val="0"/>
        <w:spacing w:before="120" w:after="0" w:line="240" w:lineRule="auto"/>
        <w:ind w:left="426" w:hanging="284"/>
        <w:contextualSpacing w:val="0"/>
        <w:jc w:val="left"/>
      </w:pPr>
      <w:r w:rsidRPr="00071B0B">
        <w:lastRenderedPageBreak/>
        <w:t xml:space="preserve">attuazione di una strategia unica di interazione con il mercato dei fornitori di beni e servizi per la conoscenza della buona pratica, secondo le linee guida della programmazione europea e le linee guida del riuso AGID; </w:t>
      </w:r>
    </w:p>
    <w:p w14:paraId="615466A2" w14:textId="77777777" w:rsidR="00F638C5" w:rsidRDefault="00850D6C" w:rsidP="00F638C5">
      <w:pPr>
        <w:pStyle w:val="Paragrafoelenco"/>
        <w:numPr>
          <w:ilvl w:val="0"/>
          <w:numId w:val="11"/>
        </w:numPr>
        <w:autoSpaceDE w:val="0"/>
        <w:autoSpaceDN w:val="0"/>
        <w:adjustRightInd w:val="0"/>
        <w:spacing w:before="120" w:after="0" w:line="240" w:lineRule="auto"/>
        <w:ind w:left="426" w:hanging="284"/>
        <w:contextualSpacing w:val="0"/>
        <w:jc w:val="left"/>
      </w:pPr>
      <w:r w:rsidRPr="00071B0B">
        <w:t>sviluppo di un modello inter-Amministrativo per l’interazione multilivello istituzionale per il tema di comune interesse.</w:t>
      </w:r>
      <w:r w:rsidR="006161F7" w:rsidRPr="00071B0B">
        <w:t xml:space="preserve"> </w:t>
      </w:r>
    </w:p>
    <w:p w14:paraId="35B25BC4" w14:textId="77777777" w:rsidR="00F638C5" w:rsidRDefault="006161F7" w:rsidP="00850D6C">
      <w:pPr>
        <w:spacing w:before="120" w:after="0" w:line="240" w:lineRule="auto"/>
      </w:pPr>
      <w:r w:rsidRPr="00071B0B">
        <w:t>In questo caso la formula di riuso assume un vero e proprio contesto di collaborazione fino a considerare la costituzione o la partecipazione delle Amministrazioni in strutture di Laboratorio o di Comunità di pratica tipiche degli attuali modelli di cooperazione tra Soggetti pubblici o Pubblico-privati.</w:t>
      </w:r>
      <w:r w:rsidR="004250F9" w:rsidRPr="00071B0B">
        <w:t xml:space="preserve"> E questo l’ambito in cui la normativa degli appalti lascia le Amministrazioni in condizioni di poter esercitare i diritti di deroga allo stesso, nel nome dell’interesse generale e della predisposizione di un bene comune di carattere pubblico a salvaguardia stessa degli investimenti già effettuati, come previsto dall’art. 5 comma del D.lgs. 50/2016.</w:t>
      </w:r>
      <w:r w:rsidR="007C0D7A" w:rsidRPr="00071B0B">
        <w:t xml:space="preserve"> </w:t>
      </w:r>
    </w:p>
    <w:p w14:paraId="26BEA047" w14:textId="6902B952" w:rsidR="00850D6C" w:rsidRDefault="007C0D7A" w:rsidP="00850D6C">
      <w:pPr>
        <w:spacing w:before="120" w:after="0" w:line="240" w:lineRule="auto"/>
      </w:pPr>
      <w:r w:rsidRPr="00071B0B">
        <w:t xml:space="preserve">Questo rapporto nelle fattispecie analizzate deriva dall’applicazione del riuso all’interno di provvedimenti formali o informali derivanti da un approccio di </w:t>
      </w:r>
      <w:r w:rsidR="00850D6C" w:rsidRPr="00071B0B">
        <w:t xml:space="preserve">Piano di </w:t>
      </w:r>
      <w:r w:rsidR="00FC7DEE">
        <w:t>R</w:t>
      </w:r>
      <w:r w:rsidR="00850D6C" w:rsidRPr="0072391D">
        <w:t>afforzamento</w:t>
      </w:r>
      <w:r w:rsidR="00850D6C" w:rsidRPr="00071B0B">
        <w:t xml:space="preserve"> Amministrativo in linea con il </w:t>
      </w:r>
      <w:r w:rsidR="00850D6C" w:rsidRPr="0072391D">
        <w:t>Programma</w:t>
      </w:r>
      <w:r w:rsidR="00850D6C" w:rsidRPr="00071B0B">
        <w:t xml:space="preserve"> Operativo Nazionale “Governance e Capacità Istituzionale” per il periodo 2014-2020</w:t>
      </w:r>
      <w:r w:rsidR="00FC7DEE">
        <w:t>. Il PON Governance</w:t>
      </w:r>
      <w:r w:rsidR="00850D6C" w:rsidRPr="00071B0B">
        <w:t xml:space="preserve">, adottato dall’Italia con Decisione C (2015) 1343 del 23 febbraio 2015, dedica, nell'ambito dell'Obiettivo </w:t>
      </w:r>
      <w:r w:rsidR="00850D6C" w:rsidRPr="0072391D">
        <w:t>Tematico</w:t>
      </w:r>
      <w:r w:rsidR="00850D6C" w:rsidRPr="00071B0B">
        <w:t xml:space="preserve"> 11 (Rafforzare la capacità istituzionale delle autorità pubbliche e delle parti interessate e un'amministrazione pubblica efficiente</w:t>
      </w:r>
      <w:r w:rsidR="00850D6C" w:rsidRPr="0072391D">
        <w:t>)</w:t>
      </w:r>
      <w:r w:rsidR="00FC7DEE">
        <w:t>,</w:t>
      </w:r>
      <w:r w:rsidR="00850D6C" w:rsidRPr="0072391D">
        <w:t xml:space="preserve"> l’Asse 3</w:t>
      </w:r>
      <w:r w:rsidR="00850D6C" w:rsidRPr="00071B0B">
        <w:t xml:space="preserve"> al rafforzamento della governance multi-livello nei programmi di investimento pubblico con riferimento alle politiche sostenute dal FESR (</w:t>
      </w:r>
      <w:r w:rsidR="00850D6C" w:rsidRPr="0072391D">
        <w:t>Obiettivi Tematici 1-7),</w:t>
      </w:r>
      <w:r w:rsidR="00850D6C" w:rsidRPr="00071B0B">
        <w:t xml:space="preserve"> anche attraverso l’applicazione di una strategia di </w:t>
      </w:r>
      <w:r w:rsidR="00850D6C" w:rsidRPr="00071B0B">
        <w:rPr>
          <w:i/>
        </w:rPr>
        <w:t>open government</w:t>
      </w:r>
      <w:r w:rsidR="00850D6C" w:rsidRPr="00071B0B">
        <w:t xml:space="preserve"> ai programmi di investimento pubblico e azioni di accompagnamento del processo di riforma degli Enti Locali, al fine di migliorare le capacità delle PA locali nell'attuazione delle </w:t>
      </w:r>
      <w:r w:rsidR="00850D6C" w:rsidRPr="00071B0B">
        <w:rPr>
          <w:i/>
        </w:rPr>
        <w:t>policy</w:t>
      </w:r>
      <w:r w:rsidR="00850D6C" w:rsidRPr="00071B0B">
        <w:t xml:space="preserve"> sostenute dal FESR. </w:t>
      </w:r>
    </w:p>
    <w:p w14:paraId="55B856D5" w14:textId="77777777" w:rsidR="003153AF" w:rsidRDefault="003153AF" w:rsidP="004A75AE">
      <w:pPr>
        <w:spacing w:before="120" w:after="0" w:line="240" w:lineRule="auto"/>
      </w:pPr>
    </w:p>
    <w:p w14:paraId="4ABACAAB" w14:textId="5A203E7A" w:rsidR="00610FB0" w:rsidRPr="00610FB0" w:rsidRDefault="00610FB0" w:rsidP="00071B0B">
      <w:pPr>
        <w:pStyle w:val="Titolo3"/>
        <w:numPr>
          <w:ilvl w:val="1"/>
          <w:numId w:val="1"/>
        </w:numPr>
      </w:pPr>
      <w:bookmarkStart w:id="6" w:name="_Toc117854775"/>
      <w:r>
        <w:t>I Regolamenti dell’Ente riusante</w:t>
      </w:r>
      <w:bookmarkEnd w:id="6"/>
    </w:p>
    <w:p w14:paraId="493DA550" w14:textId="77777777" w:rsidR="00FB41F2" w:rsidRDefault="00426E43" w:rsidP="00FB41F2">
      <w:pPr>
        <w:spacing w:before="120" w:after="0" w:line="240" w:lineRule="auto"/>
      </w:pPr>
      <w:r>
        <w:t>La norma di accesso al riuso della buona pratica apre una serie di riflessioni motivazionali e di interesse nella Pubblica Amministrazione, anche alla luce di iniziative volte all’impiego di risorse comunitarie o nazionali (PON o POR), ma può anche essere un elemento di interesse, forse obbligato, di revisione del sistema regolamentario dell’</w:t>
      </w:r>
      <w:r w:rsidR="00FB41F2">
        <w:t>Ente adottante. Tale materia riguarda sia un cambio di regolamenti o adozione di nuovi regolamenti circa il riuso, sia norme e regole interne definite nel contesto dell’Organizzazione e del Settore interessato al riuso.</w:t>
      </w:r>
    </w:p>
    <w:p w14:paraId="5B75F253" w14:textId="2340A62F" w:rsidR="00FB41F2" w:rsidRDefault="00FB41F2" w:rsidP="00FB41F2">
      <w:pPr>
        <w:spacing w:before="120" w:after="0" w:line="240" w:lineRule="auto"/>
      </w:pPr>
      <w:r>
        <w:t xml:space="preserve">Nel caso di adozione del riuso uno degli aspetti è quello di considerare a propria volta di poter essere una Amministrazione Cedente a propria volta e questo richiede di disciplinare il processo secondo quanto stabilito dalle linee guida AGID suddette, dotandosi di un Repository del riuso. </w:t>
      </w:r>
    </w:p>
    <w:p w14:paraId="001BFC93" w14:textId="2F2901E9" w:rsidR="00FB41F2" w:rsidRDefault="00A27D4F" w:rsidP="00FB41F2">
      <w:pPr>
        <w:spacing w:before="120" w:after="0" w:line="240" w:lineRule="auto"/>
      </w:pPr>
      <w:r>
        <w:t xml:space="preserve">È </w:t>
      </w:r>
      <w:r w:rsidR="00D635A3">
        <w:t xml:space="preserve">comunque necessario </w:t>
      </w:r>
      <w:r w:rsidR="00FB41F2">
        <w:t>analizzare i Regolamenti interni all’Ente relativamente a</w:t>
      </w:r>
      <w:r>
        <w:t>l</w:t>
      </w:r>
      <w:r w:rsidR="00D635A3">
        <w:t xml:space="preserve">le </w:t>
      </w:r>
      <w:r w:rsidR="00FB41F2">
        <w:t xml:space="preserve">competenze degli uffici, </w:t>
      </w:r>
      <w:r>
        <w:t>a</w:t>
      </w:r>
      <w:r w:rsidR="00D635A3">
        <w:t xml:space="preserve">gli </w:t>
      </w:r>
      <w:r w:rsidR="00FB41F2">
        <w:t xml:space="preserve">iter amministrativi degli adempimenti, </w:t>
      </w:r>
      <w:r>
        <w:t>al</w:t>
      </w:r>
      <w:r w:rsidR="00D635A3">
        <w:t>l’</w:t>
      </w:r>
      <w:r w:rsidR="00FB41F2">
        <w:t xml:space="preserve">organizzazione delle strutture amministrative e </w:t>
      </w:r>
      <w:r>
        <w:t>al</w:t>
      </w:r>
      <w:r w:rsidR="00D635A3">
        <w:t xml:space="preserve">la </w:t>
      </w:r>
      <w:r w:rsidR="00FB41F2">
        <w:t xml:space="preserve">revisione dell’interazione tra servizi e cittadini. </w:t>
      </w:r>
      <w:r w:rsidR="00D635A3">
        <w:t>Ciò rende chiaro come</w:t>
      </w:r>
      <w:r w:rsidR="00FB41F2">
        <w:t xml:space="preserve"> sia importante un Progetto propedeutico al riuso che consenta di individuare i punti dell’Organizzazione e dei processi da modificare. A riguardo si riporta a titolo non esaustivo gli ambiti di </w:t>
      </w:r>
      <w:r w:rsidR="00D635A3">
        <w:t>controllo</w:t>
      </w:r>
      <w:r w:rsidR="00512D43">
        <w:t xml:space="preserve"> amministrativo</w:t>
      </w:r>
      <w:r w:rsidR="00D635A3">
        <w:t xml:space="preserve"> dei regolamenti</w:t>
      </w:r>
      <w:r w:rsidR="00512D43">
        <w:t xml:space="preserve"> di cui pianificare la verifica, in quanto hanno impatto nella parametrizzazione e configurazione del SISO</w:t>
      </w:r>
      <w:r w:rsidR="00FB41F2">
        <w:t>:</w:t>
      </w:r>
    </w:p>
    <w:p w14:paraId="61493914" w14:textId="3D613866" w:rsidR="00FB41F2" w:rsidRPr="00907011" w:rsidRDefault="008B607E" w:rsidP="00071B0B">
      <w:pPr>
        <w:pStyle w:val="Paragrafoelenco"/>
        <w:numPr>
          <w:ilvl w:val="0"/>
          <w:numId w:val="11"/>
        </w:numPr>
        <w:autoSpaceDE w:val="0"/>
        <w:autoSpaceDN w:val="0"/>
        <w:adjustRightInd w:val="0"/>
        <w:spacing w:before="120" w:after="0" w:line="240" w:lineRule="auto"/>
        <w:ind w:left="426" w:hanging="284"/>
        <w:contextualSpacing w:val="0"/>
        <w:jc w:val="left"/>
      </w:pPr>
      <w:r>
        <w:t>P</w:t>
      </w:r>
      <w:r w:rsidR="00FB41F2" w:rsidRPr="00907011">
        <w:t xml:space="preserve">rotocollo </w:t>
      </w:r>
      <w:r>
        <w:t xml:space="preserve">informatico, sistema di gestione e conservazione informatica dei </w:t>
      </w:r>
      <w:r w:rsidR="00FB41F2" w:rsidRPr="00907011">
        <w:t>document</w:t>
      </w:r>
      <w:r>
        <w:t>i e dei fascicoli, tenuta dell’archivio</w:t>
      </w:r>
      <w:r w:rsidR="00FB41F2" w:rsidRPr="00907011">
        <w:t>;</w:t>
      </w:r>
    </w:p>
    <w:p w14:paraId="54E4A55A" w14:textId="7328E961" w:rsidR="00FB41F2" w:rsidRPr="00907011" w:rsidRDefault="00FB41F2" w:rsidP="00071B0B">
      <w:pPr>
        <w:pStyle w:val="Paragrafoelenco"/>
        <w:numPr>
          <w:ilvl w:val="0"/>
          <w:numId w:val="11"/>
        </w:numPr>
        <w:autoSpaceDE w:val="0"/>
        <w:autoSpaceDN w:val="0"/>
        <w:adjustRightInd w:val="0"/>
        <w:spacing w:before="120" w:after="0" w:line="240" w:lineRule="auto"/>
        <w:ind w:left="426" w:hanging="284"/>
        <w:contextualSpacing w:val="0"/>
        <w:jc w:val="left"/>
      </w:pPr>
      <w:r w:rsidRPr="00907011">
        <w:t>Gestione privacy G</w:t>
      </w:r>
      <w:r w:rsidR="00984290">
        <w:t>D</w:t>
      </w:r>
      <w:r w:rsidRPr="00907011">
        <w:t>PR e darti sensibili alla luce della digitalizzazione dei processi;</w:t>
      </w:r>
    </w:p>
    <w:p w14:paraId="707BFA05" w14:textId="1470D791" w:rsidR="00FB41F2" w:rsidRPr="00907011" w:rsidRDefault="00FB41F2" w:rsidP="00071B0B">
      <w:pPr>
        <w:pStyle w:val="Paragrafoelenco"/>
        <w:numPr>
          <w:ilvl w:val="0"/>
          <w:numId w:val="11"/>
        </w:numPr>
        <w:autoSpaceDE w:val="0"/>
        <w:autoSpaceDN w:val="0"/>
        <w:adjustRightInd w:val="0"/>
        <w:spacing w:before="120" w:after="0" w:line="240" w:lineRule="auto"/>
        <w:ind w:left="426" w:hanging="284"/>
        <w:contextualSpacing w:val="0"/>
        <w:jc w:val="left"/>
      </w:pPr>
      <w:r w:rsidRPr="00907011">
        <w:t>Interazione e accesso ai dati anagrafi del demografico da parte degli uffici Sociali;</w:t>
      </w:r>
    </w:p>
    <w:p w14:paraId="3F2C5768" w14:textId="34E4A666" w:rsidR="00D635A3" w:rsidRPr="00907011" w:rsidRDefault="00D635A3" w:rsidP="00071B0B">
      <w:pPr>
        <w:pStyle w:val="Paragrafoelenco"/>
        <w:numPr>
          <w:ilvl w:val="0"/>
          <w:numId w:val="11"/>
        </w:numPr>
        <w:autoSpaceDE w:val="0"/>
        <w:autoSpaceDN w:val="0"/>
        <w:adjustRightInd w:val="0"/>
        <w:spacing w:before="120" w:after="0" w:line="240" w:lineRule="auto"/>
        <w:ind w:left="426" w:hanging="284"/>
        <w:contextualSpacing w:val="0"/>
        <w:jc w:val="left"/>
      </w:pPr>
      <w:r w:rsidRPr="00907011">
        <w:lastRenderedPageBreak/>
        <w:t>Organizzazione dei servizi e assegnazione delle problematiche sociali per struttura da parte dell’Ufficio del Piano, revisione del modello del lavoro;</w:t>
      </w:r>
    </w:p>
    <w:p w14:paraId="42D0668E" w14:textId="4FFB24B6" w:rsidR="00D635A3" w:rsidRPr="00907011" w:rsidRDefault="00D635A3" w:rsidP="00071B0B">
      <w:pPr>
        <w:pStyle w:val="Paragrafoelenco"/>
        <w:numPr>
          <w:ilvl w:val="0"/>
          <w:numId w:val="11"/>
        </w:numPr>
        <w:autoSpaceDE w:val="0"/>
        <w:autoSpaceDN w:val="0"/>
        <w:adjustRightInd w:val="0"/>
        <w:spacing w:before="120" w:after="0" w:line="240" w:lineRule="auto"/>
        <w:ind w:left="426" w:hanging="284"/>
        <w:contextualSpacing w:val="0"/>
        <w:jc w:val="left"/>
      </w:pPr>
      <w:r w:rsidRPr="00907011">
        <w:t>Verifica delle regole di rendicontazione nel contesto degli interventi configurati e gestiti tramite PAI;</w:t>
      </w:r>
    </w:p>
    <w:p w14:paraId="570B6BDB" w14:textId="43194139" w:rsidR="00FB41F2" w:rsidRPr="00907011" w:rsidRDefault="00FB41F2" w:rsidP="00071B0B">
      <w:pPr>
        <w:pStyle w:val="Paragrafoelenco"/>
        <w:numPr>
          <w:ilvl w:val="0"/>
          <w:numId w:val="11"/>
        </w:numPr>
        <w:autoSpaceDE w:val="0"/>
        <w:autoSpaceDN w:val="0"/>
        <w:adjustRightInd w:val="0"/>
        <w:spacing w:before="120" w:after="0" w:line="240" w:lineRule="auto"/>
        <w:ind w:left="426" w:hanging="284"/>
        <w:contextualSpacing w:val="0"/>
        <w:jc w:val="left"/>
      </w:pPr>
      <w:r w:rsidRPr="00907011">
        <w:t>Iter e processo di accesso ai servizi di ascolto e revisione modelli di formulazione dell’esigenza e del fabbisogno da parte del cittadino</w:t>
      </w:r>
      <w:r w:rsidR="00907011" w:rsidRPr="00907011">
        <w:t>;</w:t>
      </w:r>
    </w:p>
    <w:p w14:paraId="7D81D66F" w14:textId="4A541678" w:rsidR="00907011" w:rsidRDefault="00907011" w:rsidP="00071B0B">
      <w:pPr>
        <w:pStyle w:val="Paragrafoelenco"/>
        <w:numPr>
          <w:ilvl w:val="0"/>
          <w:numId w:val="11"/>
        </w:numPr>
        <w:autoSpaceDE w:val="0"/>
        <w:autoSpaceDN w:val="0"/>
        <w:adjustRightInd w:val="0"/>
        <w:spacing w:before="120" w:after="0" w:line="240" w:lineRule="auto"/>
        <w:ind w:left="426" w:hanging="284"/>
        <w:contextualSpacing w:val="0"/>
        <w:jc w:val="left"/>
      </w:pPr>
      <w:r w:rsidRPr="00907011">
        <w:t>Regole di composizione e trasferimento flussi del debito informativo verso le Amministrazioni di livello più alto (Regione e INPS)</w:t>
      </w:r>
      <w:r>
        <w:t>;</w:t>
      </w:r>
    </w:p>
    <w:p w14:paraId="40710185" w14:textId="235E000F" w:rsidR="00907011" w:rsidRDefault="00907011" w:rsidP="00071B0B">
      <w:pPr>
        <w:pStyle w:val="Paragrafoelenco"/>
        <w:numPr>
          <w:ilvl w:val="0"/>
          <w:numId w:val="11"/>
        </w:numPr>
        <w:autoSpaceDE w:val="0"/>
        <w:autoSpaceDN w:val="0"/>
        <w:adjustRightInd w:val="0"/>
        <w:spacing w:before="120" w:after="0" w:line="240" w:lineRule="auto"/>
        <w:ind w:left="426" w:hanging="284"/>
        <w:contextualSpacing w:val="0"/>
        <w:jc w:val="left"/>
      </w:pPr>
      <w:r>
        <w:t>Rapporti con Terzo Settore e sistema Sanitario su RSA, disabili, anziani con patologie, ecc.;</w:t>
      </w:r>
    </w:p>
    <w:p w14:paraId="64432EB5" w14:textId="77E69CE2" w:rsidR="00907011" w:rsidRDefault="00907011" w:rsidP="00907011">
      <w:pPr>
        <w:spacing w:before="120" w:after="0" w:line="240" w:lineRule="auto"/>
      </w:pPr>
      <w:r>
        <w:t>Oltre a questi</w:t>
      </w:r>
      <w:r w:rsidR="00A27D4F">
        <w:t xml:space="preserve"> regolamenti,</w:t>
      </w:r>
      <w:r>
        <w:t xml:space="preserve"> specifici e relativi agli iter e alle modalità di gestione</w:t>
      </w:r>
      <w:r w:rsidR="00A27D4F">
        <w:t>,</w:t>
      </w:r>
      <w:r>
        <w:t xml:space="preserve"> ci sono poi i regolamenti interni sul personale in relazione alle funzioni, alle competenze e agli obiettivi di servizio (posizioni organizzative). Anche su di esse è necessario rivedere le regole definite. A riguardo si tenga presente che l’introduzione </w:t>
      </w:r>
      <w:r w:rsidR="00255930">
        <w:t xml:space="preserve">di un progetto di adozione </w:t>
      </w:r>
      <w:r>
        <w:t xml:space="preserve">del </w:t>
      </w:r>
      <w:r w:rsidR="00255930">
        <w:t xml:space="preserve">SISO </w:t>
      </w:r>
      <w:r>
        <w:t>comporta le seguenti macro</w:t>
      </w:r>
      <w:r w:rsidR="00A27D4F">
        <w:t>-</w:t>
      </w:r>
      <w:r>
        <w:t>variazioni:</w:t>
      </w:r>
    </w:p>
    <w:p w14:paraId="1E026BCF" w14:textId="529A5CCB" w:rsidR="00907011" w:rsidRDefault="00FE30C8" w:rsidP="00071B0B">
      <w:pPr>
        <w:pStyle w:val="Paragrafoelenco"/>
        <w:numPr>
          <w:ilvl w:val="0"/>
          <w:numId w:val="23"/>
        </w:numPr>
        <w:spacing w:before="120" w:after="0" w:line="240" w:lineRule="auto"/>
      </w:pPr>
      <w:r>
        <w:t>trasferimento di documenti di relazioni, schede anagrafiche e di ascolto, verbali ecc</w:t>
      </w:r>
      <w:r w:rsidR="004018D0">
        <w:t xml:space="preserve">. </w:t>
      </w:r>
      <w:r>
        <w:t>in forma digitale con la necessità di classificare i tipi di documento in modo strutturato. Concepire il concetto di fascicolazione e di interdipendenza degli atti e dei provvedimenti;</w:t>
      </w:r>
    </w:p>
    <w:p w14:paraId="561038A1" w14:textId="7DDB165A" w:rsidR="00DC1B70" w:rsidRDefault="00A27D4F" w:rsidP="00071B0B">
      <w:pPr>
        <w:pStyle w:val="Paragrafoelenco"/>
        <w:numPr>
          <w:ilvl w:val="0"/>
          <w:numId w:val="23"/>
        </w:numPr>
        <w:spacing w:before="120" w:after="0" w:line="240" w:lineRule="auto"/>
      </w:pPr>
      <w:r>
        <w:t>i</w:t>
      </w:r>
      <w:r w:rsidR="00DC1B70">
        <w:t>nteroperabilità dei dati dell’Amministrazione e circolarità dell’informazione digitale resa disponibile dalla piattaforma che richiede una profilazione degli utenti che in accesso vengono tracciati e seguiti in tutte le operazioni svolte documentate in un log, al fine di assicurare le regole della DGPR;</w:t>
      </w:r>
    </w:p>
    <w:p w14:paraId="3EA27CEB" w14:textId="58F56325" w:rsidR="00DC1B70" w:rsidRDefault="00A27D4F" w:rsidP="00071B0B">
      <w:pPr>
        <w:pStyle w:val="Paragrafoelenco"/>
        <w:numPr>
          <w:ilvl w:val="0"/>
          <w:numId w:val="23"/>
        </w:numPr>
        <w:spacing w:before="120" w:after="0" w:line="240" w:lineRule="auto"/>
      </w:pPr>
      <w:r>
        <w:t>s</w:t>
      </w:r>
      <w:r w:rsidR="00DC1B70">
        <w:t>oppressione funzioni di rendicontazione operativa e creazione di compito di controllo delle elaborazioni sostitutive effettuate al Sistema prima di invio o di trattamento;</w:t>
      </w:r>
    </w:p>
    <w:p w14:paraId="0459C180" w14:textId="58E9645F" w:rsidR="00DC1B70" w:rsidRDefault="00A27D4F" w:rsidP="00071B0B">
      <w:pPr>
        <w:pStyle w:val="Paragrafoelenco"/>
        <w:numPr>
          <w:ilvl w:val="0"/>
          <w:numId w:val="23"/>
        </w:numPr>
        <w:spacing w:before="120" w:after="0" w:line="240" w:lineRule="auto"/>
      </w:pPr>
      <w:r>
        <w:t>c</w:t>
      </w:r>
      <w:r w:rsidR="00DC1B70">
        <w:t>onfigurazione operatori Terzo Settore per accesso parametrizzato alla piattaforma con capacità di rendicontazione autonome e di segnalazione di competenza. Istituire una funzione di controllo delle operazioni per la verifica degli impegni contrattuali o di accordo amministrativo;</w:t>
      </w:r>
    </w:p>
    <w:p w14:paraId="35FC7604" w14:textId="06E6C572" w:rsidR="00DC1B70" w:rsidRDefault="00A27D4F" w:rsidP="00071B0B">
      <w:pPr>
        <w:pStyle w:val="Paragrafoelenco"/>
        <w:numPr>
          <w:ilvl w:val="0"/>
          <w:numId w:val="23"/>
        </w:numPr>
        <w:spacing w:before="120" w:after="0" w:line="240" w:lineRule="auto"/>
      </w:pPr>
      <w:r>
        <w:t>r</w:t>
      </w:r>
      <w:r w:rsidR="00DC1B70">
        <w:t>idistribuzione di funzioni e servizi attraverso la possibilità di fruire in rete di funzioni digitali di supporto con la conseguente possibilità di delocalizzare le competenze o gli uffici, fino a sviluppare moduli di servizi a domicilio presso case di cura o residenze.</w:t>
      </w:r>
    </w:p>
    <w:p w14:paraId="4A32FA2A" w14:textId="77777777" w:rsidR="00426E43" w:rsidRDefault="00426E43" w:rsidP="004A75AE">
      <w:pPr>
        <w:spacing w:before="120" w:after="0" w:line="240" w:lineRule="auto"/>
      </w:pPr>
    </w:p>
    <w:p w14:paraId="7CCD1C69" w14:textId="318DCB39" w:rsidR="00C67DC9" w:rsidRDefault="00CF5606" w:rsidP="0072391D">
      <w:pPr>
        <w:pStyle w:val="Titolo2"/>
      </w:pPr>
      <w:bookmarkStart w:id="7" w:name="_Toc117854776"/>
      <w:r>
        <w:t>Elenco procedure per il riuso della buona pratica</w:t>
      </w:r>
      <w:bookmarkEnd w:id="7"/>
    </w:p>
    <w:p w14:paraId="69D9999B" w14:textId="2AF470D8" w:rsidR="00291122" w:rsidRDefault="00291122" w:rsidP="00CC0507">
      <w:pPr>
        <w:spacing w:before="120" w:after="0" w:line="240" w:lineRule="auto"/>
      </w:pPr>
      <w:r>
        <w:t>Per adottare la buona pratica sono previste due modalità di approccio a seconda dell’interesse, spesso dipendente dalla dimensione dell’Ente:</w:t>
      </w:r>
    </w:p>
    <w:p w14:paraId="79EA420A" w14:textId="21D6542D" w:rsidR="00291122" w:rsidRDefault="004018D0" w:rsidP="00DF43F6">
      <w:pPr>
        <w:pStyle w:val="Paragrafoelenco"/>
        <w:numPr>
          <w:ilvl w:val="0"/>
          <w:numId w:val="29"/>
        </w:numPr>
        <w:spacing w:before="120" w:after="0" w:line="240" w:lineRule="auto"/>
        <w:ind w:left="357" w:hanging="357"/>
        <w:contextualSpacing w:val="0"/>
      </w:pPr>
      <w:r>
        <w:t>c</w:t>
      </w:r>
      <w:r w:rsidR="00291122">
        <w:t xml:space="preserve">omunicazione di richiesta di riuso come da artt.li 68 e 69 del CAD, per un riuso detto “semplice” che prevede la consegna del Kit di riuso dall’Amministrazione cedente a quella riusante con modalità di rilascio di una licenza EUPL 1.2 per il software </w:t>
      </w:r>
      <w:r w:rsidR="007C3AE6">
        <w:t>di SISO</w:t>
      </w:r>
      <w:r w:rsidR="00291122">
        <w:t>;</w:t>
      </w:r>
    </w:p>
    <w:p w14:paraId="63366209" w14:textId="7E5D94F0" w:rsidR="00291122" w:rsidRDefault="004018D0" w:rsidP="00DF43F6">
      <w:pPr>
        <w:pStyle w:val="Paragrafoelenco"/>
        <w:numPr>
          <w:ilvl w:val="0"/>
          <w:numId w:val="23"/>
        </w:numPr>
        <w:spacing w:before="120" w:after="0" w:line="240" w:lineRule="auto"/>
        <w:ind w:left="357" w:hanging="357"/>
        <w:contextualSpacing w:val="0"/>
      </w:pPr>
      <w:r>
        <w:t>r</w:t>
      </w:r>
      <w:r w:rsidR="00291122">
        <w:t xml:space="preserve">ichiesta di </w:t>
      </w:r>
      <w:r>
        <w:t>A</w:t>
      </w:r>
      <w:r w:rsidR="00291122">
        <w:t xml:space="preserve">ccordo quadro, Convenzione o di </w:t>
      </w:r>
      <w:r>
        <w:t>P</w:t>
      </w:r>
      <w:r w:rsidR="00291122">
        <w:t>rotocollo di collaborazione tra Amministrazioni come previsto dalle normative sopra indicate, di tipo collaborativo (condivisione gestione) o di tipo cooperativo (creazione valore aggiunto).</w:t>
      </w:r>
    </w:p>
    <w:p w14:paraId="190991AD" w14:textId="0B19BA11" w:rsidR="00281B92" w:rsidRDefault="00124234" w:rsidP="00124234">
      <w:pPr>
        <w:spacing w:before="120" w:after="0" w:line="240" w:lineRule="auto"/>
      </w:pPr>
      <w:r>
        <w:t xml:space="preserve">In entrambi i casi e comunque per il riuso in generale l’approccio </w:t>
      </w:r>
      <w:r w:rsidR="00951DC6">
        <w:t>prevede l’</w:t>
      </w:r>
      <w:r>
        <w:t>accesso ad un Repository della P.A normato per legge</w:t>
      </w:r>
      <w:r w:rsidR="00951DC6">
        <w:t>. L</w:t>
      </w:r>
      <w:r>
        <w:t xml:space="preserve">a Regione dell’Umbria </w:t>
      </w:r>
      <w:r w:rsidR="00951DC6">
        <w:t>l’</w:t>
      </w:r>
      <w:r>
        <w:t xml:space="preserve">ha </w:t>
      </w:r>
      <w:r w:rsidR="00951DC6">
        <w:t xml:space="preserve">costituito tramite </w:t>
      </w:r>
      <w:r>
        <w:t>DGRS n.1572/2015</w:t>
      </w:r>
      <w:r w:rsidR="00324B57">
        <w:t xml:space="preserve"> che</w:t>
      </w:r>
      <w:r w:rsidR="00951DC6">
        <w:t>,</w:t>
      </w:r>
      <w:r w:rsidR="00324B57">
        <w:t xml:space="preserve"> prevede</w:t>
      </w:r>
      <w:r w:rsidR="00951DC6">
        <w:t>ndo</w:t>
      </w:r>
      <w:r w:rsidR="00324B57">
        <w:t xml:space="preserve"> anche un laboratorio di </w:t>
      </w:r>
      <w:proofErr w:type="spellStart"/>
      <w:r w:rsidR="00324B57" w:rsidRPr="00071B0B">
        <w:rPr>
          <w:i/>
        </w:rPr>
        <w:t>mantainer</w:t>
      </w:r>
      <w:proofErr w:type="spellEnd"/>
      <w:r w:rsidR="00324B57">
        <w:t xml:space="preserve"> delle soluzioni a riuso regionali</w:t>
      </w:r>
      <w:r>
        <w:t xml:space="preserve">, consente un procedimento di accesso al riuso che può essere previsto in un contesto di Convezione tra Amministrazioni nell’ottica di condividere gli investimenti e di cooperare nella gestione ed evoluzione </w:t>
      </w:r>
      <w:r w:rsidR="00281B92">
        <w:t xml:space="preserve">della soluzione. In questo modo è possibile prevedere forme di </w:t>
      </w:r>
      <w:r w:rsidR="00281B92">
        <w:lastRenderedPageBreak/>
        <w:t>condivisione del riuso che prevedono alternativamente di poter utilizzare forme alternative di prestazioni Pubblico–Pubblico:</w:t>
      </w:r>
    </w:p>
    <w:p w14:paraId="66825314" w14:textId="4F931733" w:rsidR="00281B92" w:rsidRDefault="00951DC6" w:rsidP="00281B92">
      <w:pPr>
        <w:pStyle w:val="Paragrafoelenco"/>
        <w:numPr>
          <w:ilvl w:val="0"/>
          <w:numId w:val="14"/>
        </w:numPr>
        <w:spacing w:before="120" w:after="0" w:line="240" w:lineRule="auto"/>
        <w:contextualSpacing w:val="0"/>
      </w:pPr>
      <w:r>
        <w:t>r</w:t>
      </w:r>
      <w:r w:rsidR="00281B92">
        <w:t xml:space="preserve">iuso di un servizio </w:t>
      </w:r>
      <w:r w:rsidR="007C3AE6">
        <w:t xml:space="preserve">SISO </w:t>
      </w:r>
      <w:r w:rsidR="00281B92">
        <w:t>da cloud Regione Umbria;</w:t>
      </w:r>
    </w:p>
    <w:p w14:paraId="57859F40" w14:textId="05E5D580" w:rsidR="00124234" w:rsidRDefault="00951DC6" w:rsidP="00281B92">
      <w:pPr>
        <w:pStyle w:val="Paragrafoelenco"/>
        <w:numPr>
          <w:ilvl w:val="0"/>
          <w:numId w:val="14"/>
        </w:numPr>
        <w:spacing w:before="120" w:after="0" w:line="240" w:lineRule="auto"/>
        <w:contextualSpacing w:val="0"/>
      </w:pPr>
      <w:r>
        <w:t>r</w:t>
      </w:r>
      <w:r w:rsidR="00281B92">
        <w:t>iuso con supporto operativo tecnico della Società in house della Regione dell’Umbria</w:t>
      </w:r>
      <w:r w:rsidR="00450689">
        <w:t xml:space="preserve"> </w:t>
      </w:r>
      <w:r w:rsidR="007C3AE6">
        <w:t>–</w:t>
      </w:r>
      <w:r w:rsidR="00281B92">
        <w:t xml:space="preserve"> </w:t>
      </w:r>
      <w:r w:rsidR="007C3AE6">
        <w:t>PuntoZero</w:t>
      </w:r>
      <w:r w:rsidR="00281B92">
        <w:t xml:space="preserve"> scarl che ha sviluppato per la Regione dell’Umbria e il Comune di Monza il prodotto Smart Welfare -&gt; SISO -&gt; </w:t>
      </w:r>
      <w:proofErr w:type="spellStart"/>
      <w:r w:rsidR="004018D0">
        <w:t>SIGeSS</w:t>
      </w:r>
      <w:proofErr w:type="spellEnd"/>
      <w:r w:rsidR="00281B92">
        <w:t xml:space="preserve"> nelle tre diverse evoluzioni temporali e oggi unico prodotto </w:t>
      </w:r>
      <w:r w:rsidR="007C3AE6">
        <w:t>SISO</w:t>
      </w:r>
      <w:r w:rsidR="00281B92">
        <w:t>.</w:t>
      </w:r>
    </w:p>
    <w:p w14:paraId="287D5F1A" w14:textId="61935028" w:rsidR="00A07681" w:rsidRDefault="00B82140" w:rsidP="00CC0507">
      <w:pPr>
        <w:spacing w:before="120" w:after="0" w:line="240" w:lineRule="auto"/>
      </w:pPr>
      <w:r>
        <w:t>Complessivamente, comunque,</w:t>
      </w:r>
      <w:r w:rsidR="00324B57">
        <w:t xml:space="preserve"> le procedure amministrative di adozione e le successive di attivazione, gestione ed evoluzione </w:t>
      </w:r>
      <w:r w:rsidR="00B71A68">
        <w:t xml:space="preserve">che devono o possono essere attivate per il riuso e il dispiegamento della </w:t>
      </w:r>
      <w:r w:rsidR="00A07681">
        <w:t>buona pratica sono</w:t>
      </w:r>
      <w:r w:rsidR="00951DC6">
        <w:t xml:space="preserve"> sintetizzate nella tabella che segue.</w:t>
      </w:r>
    </w:p>
    <w:p w14:paraId="6D19852A" w14:textId="062BBED9" w:rsidR="00B71A68" w:rsidRDefault="00B71A68" w:rsidP="00CC0507">
      <w:pPr>
        <w:spacing w:before="120" w:after="0" w:line="240" w:lineRule="auto"/>
      </w:pPr>
    </w:p>
    <w:tbl>
      <w:tblPr>
        <w:tblStyle w:val="Tabellagriglia5scura-colore21"/>
        <w:tblpPr w:leftFromText="141" w:rightFromText="141" w:vertAnchor="text" w:horzAnchor="margin" w:tblpXSpec="center" w:tblpY="-119"/>
        <w:tblW w:w="9639" w:type="dxa"/>
        <w:tblLayout w:type="fixed"/>
        <w:tblLook w:val="04A0" w:firstRow="1" w:lastRow="0" w:firstColumn="1" w:lastColumn="0" w:noHBand="0" w:noVBand="1"/>
      </w:tblPr>
      <w:tblGrid>
        <w:gridCol w:w="2409"/>
        <w:gridCol w:w="2410"/>
        <w:gridCol w:w="2410"/>
        <w:gridCol w:w="2410"/>
      </w:tblGrid>
      <w:tr w:rsidR="00B71A68" w:rsidRPr="00827D01" w14:paraId="35E574FA" w14:textId="77777777" w:rsidTr="00955CB8">
        <w:trPr>
          <w:cnfStyle w:val="100000000000" w:firstRow="1" w:lastRow="0" w:firstColumn="0" w:lastColumn="0" w:oddVBand="0" w:evenVBand="0" w:oddHBand="0"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0" w:type="dxa"/>
            <w:vAlign w:val="center"/>
          </w:tcPr>
          <w:p w14:paraId="5596C3E7" w14:textId="2EE61C51" w:rsidR="00B71A68" w:rsidRPr="00955CB8" w:rsidRDefault="00B71A68" w:rsidP="00CC0507">
            <w:pPr>
              <w:keepLines/>
              <w:widowControl w:val="0"/>
              <w:spacing w:before="120"/>
              <w:jc w:val="left"/>
            </w:pPr>
            <w:r w:rsidRPr="00D0112D">
              <w:t>Elenco procedure</w:t>
            </w:r>
            <w:r w:rsidR="00C13138" w:rsidRPr="00D0112D">
              <w:t xml:space="preserve"> di adesione e di procurement</w:t>
            </w:r>
          </w:p>
        </w:tc>
        <w:tc>
          <w:tcPr>
            <w:tcW w:w="0" w:type="dxa"/>
            <w:vAlign w:val="center"/>
          </w:tcPr>
          <w:p w14:paraId="13E65C8C" w14:textId="77777777" w:rsidR="00B71A68" w:rsidRPr="00D0112D" w:rsidRDefault="00B71A68" w:rsidP="00D0112D">
            <w:pPr>
              <w:keepLines/>
              <w:widowControl w:val="0"/>
              <w:spacing w:before="120"/>
              <w:jc w:val="center"/>
              <w:cnfStyle w:val="100000000000" w:firstRow="1" w:lastRow="0" w:firstColumn="0" w:lastColumn="0" w:oddVBand="0" w:evenVBand="0" w:oddHBand="0" w:evenHBand="0" w:firstRowFirstColumn="0" w:firstRowLastColumn="0" w:lastRowFirstColumn="0" w:lastRowLastColumn="0"/>
            </w:pPr>
            <w:r w:rsidRPr="00D0112D">
              <w:t>Tipologia di procedura</w:t>
            </w:r>
          </w:p>
        </w:tc>
        <w:tc>
          <w:tcPr>
            <w:tcW w:w="0" w:type="dxa"/>
            <w:vAlign w:val="center"/>
          </w:tcPr>
          <w:p w14:paraId="4D27B913" w14:textId="0F90B5B2" w:rsidR="00B71A68" w:rsidRPr="00D0112D" w:rsidRDefault="00B71A68" w:rsidP="00D0112D">
            <w:pPr>
              <w:keepLines/>
              <w:widowControl w:val="0"/>
              <w:spacing w:before="120"/>
              <w:jc w:val="center"/>
              <w:cnfStyle w:val="100000000000" w:firstRow="1" w:lastRow="0" w:firstColumn="0" w:lastColumn="0" w:oddVBand="0" w:evenVBand="0" w:oddHBand="0" w:evenHBand="0" w:firstRowFirstColumn="0" w:firstRowLastColumn="0" w:lastRowFirstColumn="0" w:lastRowLastColumn="0"/>
            </w:pPr>
            <w:r w:rsidRPr="00D0112D">
              <w:t>Tipo (obbligatorio, raccomandato,</w:t>
            </w:r>
            <w:r w:rsidR="00D0112D" w:rsidRPr="00D0112D">
              <w:t xml:space="preserve"> </w:t>
            </w:r>
            <w:r w:rsidRPr="00D0112D">
              <w:t>facoltativo)</w:t>
            </w:r>
          </w:p>
        </w:tc>
        <w:tc>
          <w:tcPr>
            <w:tcW w:w="0" w:type="dxa"/>
            <w:vAlign w:val="center"/>
          </w:tcPr>
          <w:p w14:paraId="07F3FAB4" w14:textId="77777777" w:rsidR="00B71A68" w:rsidRPr="00D0112D" w:rsidRDefault="00B71A68" w:rsidP="00D0112D">
            <w:pPr>
              <w:keepLines/>
              <w:widowControl w:val="0"/>
              <w:spacing w:before="120"/>
              <w:jc w:val="center"/>
              <w:cnfStyle w:val="100000000000" w:firstRow="1" w:lastRow="0" w:firstColumn="0" w:lastColumn="0" w:oddVBand="0" w:evenVBand="0" w:oddHBand="0" w:evenHBand="0" w:firstRowFirstColumn="0" w:firstRowLastColumn="0" w:lastRowFirstColumn="0" w:lastRowLastColumn="0"/>
            </w:pPr>
            <w:r w:rsidRPr="00D0112D">
              <w:t>Accordi già esistenti</w:t>
            </w:r>
          </w:p>
        </w:tc>
      </w:tr>
      <w:tr w:rsidR="00B84091" w:rsidRPr="00F000AE" w14:paraId="59EF2511" w14:textId="77777777" w:rsidTr="00955CB8">
        <w:trPr>
          <w:cnfStyle w:val="000000100000" w:firstRow="0" w:lastRow="0" w:firstColumn="0" w:lastColumn="0" w:oddVBand="0" w:evenVBand="0" w:oddHBand="1" w:evenHBand="0" w:firstRowFirstColumn="0" w:firstRowLastColumn="0" w:lastRowFirstColumn="0" w:lastRowLastColumn="0"/>
          <w:trHeight w:val="771"/>
        </w:trPr>
        <w:tc>
          <w:tcPr>
            <w:cnfStyle w:val="001000000000" w:firstRow="0" w:lastRow="0" w:firstColumn="1" w:lastColumn="0" w:oddVBand="0" w:evenVBand="0" w:oddHBand="0" w:evenHBand="0" w:firstRowFirstColumn="0" w:firstRowLastColumn="0" w:lastRowFirstColumn="0" w:lastRowLastColumn="0"/>
            <w:tcW w:w="0" w:type="dxa"/>
            <w:vAlign w:val="center"/>
          </w:tcPr>
          <w:p w14:paraId="395118A2" w14:textId="48BB0250" w:rsidR="00B84091" w:rsidRPr="00F000AE" w:rsidRDefault="00B84091" w:rsidP="007F2473">
            <w:pPr>
              <w:keepLines/>
              <w:widowControl w:val="0"/>
              <w:spacing w:before="120"/>
              <w:jc w:val="left"/>
            </w:pPr>
            <w:r>
              <w:t>Adozione</w:t>
            </w:r>
          </w:p>
        </w:tc>
        <w:tc>
          <w:tcPr>
            <w:tcW w:w="0" w:type="dxa"/>
            <w:vAlign w:val="center"/>
          </w:tcPr>
          <w:p w14:paraId="772AC342" w14:textId="37759879" w:rsidR="00B84091" w:rsidRPr="00F000AE" w:rsidRDefault="00B84091" w:rsidP="00955CB8">
            <w:pPr>
              <w:keepLines/>
              <w:widowControl w:val="0"/>
              <w:spacing w:before="120"/>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0" w:type="dxa"/>
            <w:vAlign w:val="center"/>
          </w:tcPr>
          <w:p w14:paraId="3E91B4F6" w14:textId="797FD0AE" w:rsidR="00B84091" w:rsidRPr="00F000AE" w:rsidRDefault="00B84091" w:rsidP="00955CB8">
            <w:pPr>
              <w:keepLines/>
              <w:widowControl w:val="0"/>
              <w:spacing w:before="120"/>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0" w:type="dxa"/>
            <w:vAlign w:val="center"/>
          </w:tcPr>
          <w:p w14:paraId="76D8101D" w14:textId="09E6E22F" w:rsidR="00B84091" w:rsidRPr="00F000AE" w:rsidRDefault="00B84091" w:rsidP="00955CB8">
            <w:pPr>
              <w:keepLines/>
              <w:widowControl w:val="0"/>
              <w:spacing w:before="120"/>
              <w:jc w:val="center"/>
              <w:cnfStyle w:val="000000100000" w:firstRow="0" w:lastRow="0" w:firstColumn="0" w:lastColumn="0" w:oddVBand="0" w:evenVBand="0" w:oddHBand="1" w:evenHBand="0" w:firstRowFirstColumn="0" w:firstRowLastColumn="0" w:lastRowFirstColumn="0" w:lastRowLastColumn="0"/>
              <w:rPr>
                <w:sz w:val="20"/>
                <w:szCs w:val="20"/>
              </w:rPr>
            </w:pPr>
          </w:p>
        </w:tc>
      </w:tr>
      <w:tr w:rsidR="00B84091" w:rsidRPr="00F000AE" w14:paraId="20D7382C" w14:textId="77777777" w:rsidTr="00955CB8">
        <w:trPr>
          <w:trHeight w:val="269"/>
        </w:trPr>
        <w:tc>
          <w:tcPr>
            <w:cnfStyle w:val="001000000000" w:firstRow="0" w:lastRow="0" w:firstColumn="1" w:lastColumn="0" w:oddVBand="0" w:evenVBand="0" w:oddHBand="0" w:evenHBand="0" w:firstRowFirstColumn="0" w:firstRowLastColumn="0" w:lastRowFirstColumn="0" w:lastRowLastColumn="0"/>
            <w:tcW w:w="0" w:type="dxa"/>
            <w:vAlign w:val="center"/>
          </w:tcPr>
          <w:p w14:paraId="466DD2D2" w14:textId="495494A6" w:rsidR="00B84091" w:rsidRPr="00B84091" w:rsidRDefault="00B84091" w:rsidP="00B84091">
            <w:pPr>
              <w:keepLines/>
              <w:widowControl w:val="0"/>
              <w:spacing w:before="120"/>
              <w:jc w:val="right"/>
              <w:rPr>
                <w:b w:val="0"/>
              </w:rPr>
            </w:pPr>
            <w:r w:rsidRPr="00B84091">
              <w:rPr>
                <w:b w:val="0"/>
              </w:rPr>
              <w:t xml:space="preserve">Determina </w:t>
            </w:r>
          </w:p>
        </w:tc>
        <w:tc>
          <w:tcPr>
            <w:tcW w:w="0" w:type="dxa"/>
            <w:vAlign w:val="center"/>
          </w:tcPr>
          <w:p w14:paraId="7E3D8D5D" w14:textId="4B90CDD8" w:rsidR="00B84091" w:rsidRPr="00F000AE" w:rsidRDefault="00E32551" w:rsidP="00955CB8">
            <w:pPr>
              <w:keepLines/>
              <w:widowControl w:val="0"/>
              <w:spacing w:before="120"/>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Amministrativa</w:t>
            </w:r>
          </w:p>
        </w:tc>
        <w:tc>
          <w:tcPr>
            <w:tcW w:w="0" w:type="dxa"/>
            <w:vAlign w:val="center"/>
          </w:tcPr>
          <w:p w14:paraId="1A652924" w14:textId="7AFFF302" w:rsidR="00B84091" w:rsidRPr="00F000AE" w:rsidRDefault="00B84091" w:rsidP="00955CB8">
            <w:pPr>
              <w:keepLines/>
              <w:widowControl w:val="0"/>
              <w:spacing w:before="120"/>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Obbligatorio</w:t>
            </w:r>
          </w:p>
        </w:tc>
        <w:tc>
          <w:tcPr>
            <w:tcW w:w="0" w:type="dxa"/>
            <w:vAlign w:val="center"/>
          </w:tcPr>
          <w:p w14:paraId="35E80366" w14:textId="5EA987AA" w:rsidR="00B84091" w:rsidRPr="00F000AE" w:rsidRDefault="00B84091" w:rsidP="00955CB8">
            <w:pPr>
              <w:keepLines/>
              <w:widowControl w:val="0"/>
              <w:spacing w:before="120"/>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SI</w:t>
            </w:r>
          </w:p>
        </w:tc>
      </w:tr>
      <w:tr w:rsidR="00B84091" w:rsidRPr="00F000AE" w14:paraId="172FB8F3" w14:textId="77777777" w:rsidTr="00955CB8">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0" w:type="dxa"/>
            <w:vAlign w:val="center"/>
          </w:tcPr>
          <w:p w14:paraId="05474D47" w14:textId="0D378155" w:rsidR="00B84091" w:rsidRPr="00B84091" w:rsidRDefault="00B84091" w:rsidP="00B84091">
            <w:pPr>
              <w:keepLines/>
              <w:widowControl w:val="0"/>
              <w:spacing w:before="120"/>
              <w:jc w:val="right"/>
              <w:rPr>
                <w:b w:val="0"/>
              </w:rPr>
            </w:pPr>
            <w:r w:rsidRPr="00B84091">
              <w:rPr>
                <w:b w:val="0"/>
              </w:rPr>
              <w:t>Delibera</w:t>
            </w:r>
            <w:r w:rsidR="008000E3">
              <w:rPr>
                <w:b w:val="0"/>
              </w:rPr>
              <w:t xml:space="preserve"> </w:t>
            </w:r>
          </w:p>
        </w:tc>
        <w:tc>
          <w:tcPr>
            <w:tcW w:w="0" w:type="dxa"/>
            <w:vAlign w:val="center"/>
          </w:tcPr>
          <w:p w14:paraId="1B6C4003" w14:textId="0D35B19C" w:rsidR="00B84091" w:rsidRPr="00F000AE" w:rsidRDefault="00E32551" w:rsidP="00955CB8">
            <w:pPr>
              <w:keepLines/>
              <w:widowControl w:val="0"/>
              <w:spacing w:before="120"/>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Amministrativa</w:t>
            </w:r>
          </w:p>
        </w:tc>
        <w:tc>
          <w:tcPr>
            <w:tcW w:w="0" w:type="dxa"/>
            <w:vAlign w:val="center"/>
          </w:tcPr>
          <w:p w14:paraId="22E074CE" w14:textId="67D4C212" w:rsidR="00B84091" w:rsidRPr="00F000AE" w:rsidRDefault="00B84091" w:rsidP="00955CB8">
            <w:pPr>
              <w:keepLines/>
              <w:widowControl w:val="0"/>
              <w:spacing w:before="120"/>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Facoltativo</w:t>
            </w:r>
          </w:p>
        </w:tc>
        <w:tc>
          <w:tcPr>
            <w:tcW w:w="0" w:type="dxa"/>
            <w:vAlign w:val="center"/>
          </w:tcPr>
          <w:p w14:paraId="17EDC1C7" w14:textId="682612E4" w:rsidR="00B84091" w:rsidRPr="00F000AE" w:rsidRDefault="00B84091" w:rsidP="00955CB8">
            <w:pPr>
              <w:keepLines/>
              <w:widowControl w:val="0"/>
              <w:spacing w:before="120"/>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SI</w:t>
            </w:r>
          </w:p>
        </w:tc>
      </w:tr>
      <w:tr w:rsidR="00B84091" w:rsidRPr="00F000AE" w14:paraId="2D21B928" w14:textId="77777777" w:rsidTr="00955CB8">
        <w:trPr>
          <w:trHeight w:val="269"/>
        </w:trPr>
        <w:tc>
          <w:tcPr>
            <w:cnfStyle w:val="001000000000" w:firstRow="0" w:lastRow="0" w:firstColumn="1" w:lastColumn="0" w:oddVBand="0" w:evenVBand="0" w:oddHBand="0" w:evenHBand="0" w:firstRowFirstColumn="0" w:firstRowLastColumn="0" w:lastRowFirstColumn="0" w:lastRowLastColumn="0"/>
            <w:tcW w:w="0" w:type="dxa"/>
            <w:vAlign w:val="center"/>
          </w:tcPr>
          <w:p w14:paraId="1CD70AF6" w14:textId="6B770B49" w:rsidR="00B84091" w:rsidRPr="00E32551" w:rsidRDefault="00B84091" w:rsidP="00E32551">
            <w:pPr>
              <w:keepLines/>
              <w:widowControl w:val="0"/>
              <w:spacing w:before="120"/>
              <w:jc w:val="right"/>
              <w:rPr>
                <w:b w:val="0"/>
                <w:lang w:val="en-US"/>
              </w:rPr>
            </w:pPr>
            <w:proofErr w:type="spellStart"/>
            <w:r w:rsidRPr="00E32551">
              <w:rPr>
                <w:b w:val="0"/>
                <w:lang w:val="en-US"/>
              </w:rPr>
              <w:t>Accordo</w:t>
            </w:r>
            <w:proofErr w:type="spellEnd"/>
            <w:r w:rsidR="00E32551" w:rsidRPr="00E32551">
              <w:rPr>
                <w:b w:val="0"/>
                <w:lang w:val="en-US"/>
              </w:rPr>
              <w:t xml:space="preserve"> </w:t>
            </w:r>
            <w:r w:rsidR="00E32551" w:rsidRPr="00E32551">
              <w:rPr>
                <w:b w:val="0"/>
                <w:sz w:val="20"/>
                <w:szCs w:val="20"/>
                <w:lang w:val="en-US"/>
              </w:rPr>
              <w:t>L. n.241/90</w:t>
            </w:r>
            <w:r w:rsidR="00E32551">
              <w:rPr>
                <w:b w:val="0"/>
                <w:sz w:val="20"/>
                <w:szCs w:val="20"/>
                <w:lang w:val="en-US"/>
              </w:rPr>
              <w:t xml:space="preserve"> /</w:t>
            </w:r>
            <w:r w:rsidR="00E32551" w:rsidRPr="00E32551">
              <w:rPr>
                <w:b w:val="0"/>
                <w:sz w:val="20"/>
                <w:szCs w:val="20"/>
                <w:lang w:val="en-US"/>
              </w:rPr>
              <w:t xml:space="preserve">art. 34 </w:t>
            </w:r>
            <w:proofErr w:type="spellStart"/>
            <w:r w:rsidR="00E32551" w:rsidRPr="00E32551">
              <w:rPr>
                <w:b w:val="0"/>
                <w:sz w:val="20"/>
                <w:szCs w:val="20"/>
                <w:lang w:val="en-US"/>
              </w:rPr>
              <w:t>Dlgs</w:t>
            </w:r>
            <w:proofErr w:type="spellEnd"/>
            <w:r w:rsidR="00E32551" w:rsidRPr="00E32551">
              <w:rPr>
                <w:b w:val="0"/>
                <w:sz w:val="20"/>
                <w:szCs w:val="20"/>
                <w:lang w:val="en-US"/>
              </w:rPr>
              <w:t xml:space="preserve"> 267</w:t>
            </w:r>
            <w:r w:rsidR="00E32551">
              <w:rPr>
                <w:b w:val="0"/>
                <w:sz w:val="20"/>
                <w:szCs w:val="20"/>
                <w:lang w:val="en-US"/>
              </w:rPr>
              <w:t xml:space="preserve"> / </w:t>
            </w:r>
            <w:r w:rsidR="00E32551" w:rsidRPr="00E32551">
              <w:rPr>
                <w:b w:val="0"/>
                <w:sz w:val="20"/>
                <w:szCs w:val="20"/>
                <w:lang w:val="en-US"/>
              </w:rPr>
              <w:t>2000</w:t>
            </w:r>
          </w:p>
        </w:tc>
        <w:tc>
          <w:tcPr>
            <w:tcW w:w="0" w:type="dxa"/>
            <w:vAlign w:val="center"/>
          </w:tcPr>
          <w:p w14:paraId="00CC3A31" w14:textId="5FEB74DA" w:rsidR="00B84091" w:rsidRPr="00F000AE" w:rsidRDefault="00E32551" w:rsidP="00955CB8">
            <w:pPr>
              <w:keepLines/>
              <w:widowControl w:val="0"/>
              <w:spacing w:before="120"/>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Normativo</w:t>
            </w:r>
          </w:p>
        </w:tc>
        <w:tc>
          <w:tcPr>
            <w:tcW w:w="0" w:type="dxa"/>
            <w:vAlign w:val="center"/>
          </w:tcPr>
          <w:p w14:paraId="35E10D78" w14:textId="3DE66C01" w:rsidR="00B84091" w:rsidRPr="00F000AE" w:rsidRDefault="00B84091" w:rsidP="00955CB8">
            <w:pPr>
              <w:keepLines/>
              <w:widowControl w:val="0"/>
              <w:spacing w:before="120"/>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Facoltativo</w:t>
            </w:r>
          </w:p>
        </w:tc>
        <w:tc>
          <w:tcPr>
            <w:tcW w:w="0" w:type="dxa"/>
            <w:vAlign w:val="center"/>
          </w:tcPr>
          <w:p w14:paraId="15CE79C2" w14:textId="17AF9351" w:rsidR="00B84091" w:rsidRPr="00F000AE" w:rsidRDefault="00B84091" w:rsidP="00955CB8">
            <w:pPr>
              <w:keepLines/>
              <w:widowControl w:val="0"/>
              <w:spacing w:before="120"/>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SI</w:t>
            </w:r>
          </w:p>
        </w:tc>
      </w:tr>
      <w:tr w:rsidR="00E32551" w:rsidRPr="00F000AE" w14:paraId="2D238AF1" w14:textId="77777777" w:rsidTr="00955CB8">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0" w:type="dxa"/>
            <w:vAlign w:val="center"/>
          </w:tcPr>
          <w:p w14:paraId="7B92BAD6" w14:textId="50F8D9EB" w:rsidR="00B84091" w:rsidRPr="00E32551" w:rsidRDefault="00B84091" w:rsidP="00B84091">
            <w:pPr>
              <w:keepLines/>
              <w:widowControl w:val="0"/>
              <w:spacing w:before="120"/>
              <w:jc w:val="right"/>
              <w:rPr>
                <w:b w:val="0"/>
              </w:rPr>
            </w:pPr>
            <w:r w:rsidRPr="00E32551">
              <w:rPr>
                <w:b w:val="0"/>
              </w:rPr>
              <w:t>Convenzione</w:t>
            </w:r>
            <w:r w:rsidR="00E32551" w:rsidRPr="00E32551">
              <w:rPr>
                <w:b w:val="0"/>
                <w:sz w:val="20"/>
                <w:szCs w:val="20"/>
              </w:rPr>
              <w:t xml:space="preserve"> art. 5 del Dlgs 50/2016</w:t>
            </w:r>
          </w:p>
        </w:tc>
        <w:tc>
          <w:tcPr>
            <w:tcW w:w="0" w:type="dxa"/>
            <w:vAlign w:val="center"/>
          </w:tcPr>
          <w:p w14:paraId="47168F30" w14:textId="66EEBE76" w:rsidR="00B84091" w:rsidRPr="00F000AE" w:rsidRDefault="00E32551" w:rsidP="00955CB8">
            <w:pPr>
              <w:keepLines/>
              <w:widowControl w:val="0"/>
              <w:spacing w:before="120"/>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Normativo</w:t>
            </w:r>
          </w:p>
        </w:tc>
        <w:tc>
          <w:tcPr>
            <w:tcW w:w="0" w:type="dxa"/>
            <w:vAlign w:val="center"/>
          </w:tcPr>
          <w:p w14:paraId="4780108F" w14:textId="4BCA280C" w:rsidR="00B84091" w:rsidRPr="00F000AE" w:rsidRDefault="00B84091" w:rsidP="00955CB8">
            <w:pPr>
              <w:keepLines/>
              <w:widowControl w:val="0"/>
              <w:spacing w:before="120"/>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Facoltativo</w:t>
            </w:r>
          </w:p>
        </w:tc>
        <w:tc>
          <w:tcPr>
            <w:tcW w:w="0" w:type="dxa"/>
            <w:vAlign w:val="center"/>
          </w:tcPr>
          <w:p w14:paraId="17081BEA" w14:textId="51C07085" w:rsidR="00B84091" w:rsidRPr="00F000AE" w:rsidRDefault="00B84091" w:rsidP="00955CB8">
            <w:pPr>
              <w:keepLines/>
              <w:widowControl w:val="0"/>
              <w:spacing w:before="120"/>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SI</w:t>
            </w:r>
          </w:p>
        </w:tc>
      </w:tr>
      <w:tr w:rsidR="00E32551" w:rsidRPr="00F000AE" w14:paraId="4458C378" w14:textId="77777777" w:rsidTr="00955CB8">
        <w:trPr>
          <w:trHeight w:val="756"/>
        </w:trPr>
        <w:tc>
          <w:tcPr>
            <w:cnfStyle w:val="001000000000" w:firstRow="0" w:lastRow="0" w:firstColumn="1" w:lastColumn="0" w:oddVBand="0" w:evenVBand="0" w:oddHBand="0" w:evenHBand="0" w:firstRowFirstColumn="0" w:firstRowLastColumn="0" w:lastRowFirstColumn="0" w:lastRowLastColumn="0"/>
            <w:tcW w:w="0" w:type="dxa"/>
            <w:vAlign w:val="center"/>
          </w:tcPr>
          <w:p w14:paraId="47961C76" w14:textId="51730977" w:rsidR="00B84091" w:rsidRPr="00F000AE" w:rsidRDefault="007F2473" w:rsidP="00955CB8">
            <w:pPr>
              <w:keepLines/>
              <w:widowControl w:val="0"/>
              <w:spacing w:before="120"/>
              <w:jc w:val="left"/>
            </w:pPr>
            <w:r>
              <w:t>A</w:t>
            </w:r>
            <w:r w:rsidR="00B84091">
              <w:t>ttivazione</w:t>
            </w:r>
            <w:r w:rsidR="004B5065">
              <w:t xml:space="preserve"> e personalizzazione / Sviluppo</w:t>
            </w:r>
          </w:p>
        </w:tc>
        <w:tc>
          <w:tcPr>
            <w:tcW w:w="0" w:type="dxa"/>
            <w:vAlign w:val="center"/>
          </w:tcPr>
          <w:p w14:paraId="64CEBDB2" w14:textId="4849099E" w:rsidR="00B84091" w:rsidRPr="00F000AE" w:rsidRDefault="00B84091" w:rsidP="00955CB8">
            <w:pPr>
              <w:keepLines/>
              <w:widowControl w:val="0"/>
              <w:spacing w:before="120"/>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0" w:type="dxa"/>
            <w:vAlign w:val="center"/>
          </w:tcPr>
          <w:p w14:paraId="6A5045E8" w14:textId="70F0285A" w:rsidR="00B84091" w:rsidRPr="00F000AE" w:rsidRDefault="00B84091" w:rsidP="00955CB8">
            <w:pPr>
              <w:keepLines/>
              <w:widowControl w:val="0"/>
              <w:spacing w:before="120"/>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0" w:type="dxa"/>
            <w:vAlign w:val="center"/>
          </w:tcPr>
          <w:p w14:paraId="2496B2DE" w14:textId="5B83F8E4" w:rsidR="00B84091" w:rsidRPr="00F000AE" w:rsidRDefault="00B84091" w:rsidP="00955CB8">
            <w:pPr>
              <w:keepLines/>
              <w:widowControl w:val="0"/>
              <w:spacing w:before="120"/>
              <w:jc w:val="center"/>
              <w:cnfStyle w:val="000000000000" w:firstRow="0" w:lastRow="0" w:firstColumn="0" w:lastColumn="0" w:oddVBand="0" w:evenVBand="0" w:oddHBand="0" w:evenHBand="0" w:firstRowFirstColumn="0" w:firstRowLastColumn="0" w:lastRowFirstColumn="0" w:lastRowLastColumn="0"/>
              <w:rPr>
                <w:sz w:val="20"/>
                <w:szCs w:val="20"/>
              </w:rPr>
            </w:pPr>
          </w:p>
        </w:tc>
      </w:tr>
      <w:tr w:rsidR="00E32551" w:rsidRPr="00D16196" w14:paraId="1026F0F5" w14:textId="77777777" w:rsidTr="00955CB8">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0" w:type="dxa"/>
            <w:vAlign w:val="center"/>
          </w:tcPr>
          <w:p w14:paraId="3EC56D64" w14:textId="75CCE382" w:rsidR="00B84091" w:rsidRPr="00B84091" w:rsidRDefault="00B84091" w:rsidP="00955CB8">
            <w:pPr>
              <w:keepLines/>
              <w:widowControl w:val="0"/>
              <w:spacing w:before="120"/>
              <w:jc w:val="right"/>
              <w:rPr>
                <w:b w:val="0"/>
              </w:rPr>
            </w:pPr>
            <w:r w:rsidRPr="00B84091">
              <w:rPr>
                <w:b w:val="0"/>
              </w:rPr>
              <w:t>Conferimento in rete CONSIP</w:t>
            </w:r>
          </w:p>
        </w:tc>
        <w:tc>
          <w:tcPr>
            <w:tcW w:w="0" w:type="dxa"/>
            <w:vAlign w:val="center"/>
          </w:tcPr>
          <w:p w14:paraId="3702759D" w14:textId="06CB6798" w:rsidR="00B84091" w:rsidRPr="00F000AE" w:rsidRDefault="00B84091" w:rsidP="00955CB8">
            <w:pPr>
              <w:keepLines/>
              <w:widowControl w:val="0"/>
              <w:spacing w:before="120"/>
              <w:jc w:val="center"/>
              <w:cnfStyle w:val="000000100000" w:firstRow="0" w:lastRow="0" w:firstColumn="0" w:lastColumn="0" w:oddVBand="0" w:evenVBand="0" w:oddHBand="1" w:evenHBand="0" w:firstRowFirstColumn="0" w:firstRowLastColumn="0" w:lastRowFirstColumn="0" w:lastRowLastColumn="0"/>
              <w:rPr>
                <w:sz w:val="20"/>
                <w:szCs w:val="20"/>
              </w:rPr>
            </w:pPr>
            <w:r w:rsidRPr="00F000AE">
              <w:rPr>
                <w:sz w:val="20"/>
                <w:szCs w:val="20"/>
              </w:rPr>
              <w:t>Accordo quadro</w:t>
            </w:r>
          </w:p>
        </w:tc>
        <w:tc>
          <w:tcPr>
            <w:tcW w:w="0" w:type="dxa"/>
            <w:vAlign w:val="center"/>
          </w:tcPr>
          <w:p w14:paraId="7466CB2B" w14:textId="17A8CF86" w:rsidR="00B84091" w:rsidRPr="00F000AE" w:rsidRDefault="00B84091" w:rsidP="00955CB8">
            <w:pPr>
              <w:keepLines/>
              <w:widowControl w:val="0"/>
              <w:spacing w:before="120"/>
              <w:jc w:val="center"/>
              <w:cnfStyle w:val="000000100000" w:firstRow="0" w:lastRow="0" w:firstColumn="0" w:lastColumn="0" w:oddVBand="0" w:evenVBand="0" w:oddHBand="1" w:evenHBand="0" w:firstRowFirstColumn="0" w:firstRowLastColumn="0" w:lastRowFirstColumn="0" w:lastRowLastColumn="0"/>
              <w:rPr>
                <w:sz w:val="20"/>
                <w:szCs w:val="20"/>
              </w:rPr>
            </w:pPr>
            <w:r w:rsidRPr="00F000AE">
              <w:rPr>
                <w:sz w:val="20"/>
                <w:szCs w:val="20"/>
              </w:rPr>
              <w:t>Facoltativo</w:t>
            </w:r>
          </w:p>
        </w:tc>
        <w:tc>
          <w:tcPr>
            <w:tcW w:w="0" w:type="dxa"/>
            <w:vAlign w:val="center"/>
          </w:tcPr>
          <w:p w14:paraId="268D273C" w14:textId="7C44D9F4" w:rsidR="00B84091" w:rsidRPr="00F000AE" w:rsidRDefault="00B84091" w:rsidP="00955CB8">
            <w:pPr>
              <w:keepLines/>
              <w:widowControl w:val="0"/>
              <w:spacing w:before="120"/>
              <w:jc w:val="center"/>
              <w:cnfStyle w:val="000000100000" w:firstRow="0" w:lastRow="0" w:firstColumn="0" w:lastColumn="0" w:oddVBand="0" w:evenVBand="0" w:oddHBand="1" w:evenHBand="0" w:firstRowFirstColumn="0" w:firstRowLastColumn="0" w:lastRowFirstColumn="0" w:lastRowLastColumn="0"/>
              <w:rPr>
                <w:sz w:val="20"/>
                <w:szCs w:val="20"/>
              </w:rPr>
            </w:pPr>
            <w:r w:rsidRPr="00F000AE">
              <w:rPr>
                <w:sz w:val="20"/>
                <w:szCs w:val="20"/>
              </w:rPr>
              <w:t>NO</w:t>
            </w:r>
          </w:p>
        </w:tc>
      </w:tr>
      <w:tr w:rsidR="00E32551" w:rsidRPr="00D16196" w14:paraId="66ED6BFC" w14:textId="77777777" w:rsidTr="00955CB8">
        <w:trPr>
          <w:trHeight w:val="269"/>
        </w:trPr>
        <w:tc>
          <w:tcPr>
            <w:cnfStyle w:val="001000000000" w:firstRow="0" w:lastRow="0" w:firstColumn="1" w:lastColumn="0" w:oddVBand="0" w:evenVBand="0" w:oddHBand="0" w:evenHBand="0" w:firstRowFirstColumn="0" w:firstRowLastColumn="0" w:lastRowFirstColumn="0" w:lastRowLastColumn="0"/>
            <w:tcW w:w="0" w:type="dxa"/>
            <w:vAlign w:val="center"/>
          </w:tcPr>
          <w:p w14:paraId="40F69768" w14:textId="5040FBF2" w:rsidR="00B71A68" w:rsidRPr="00B84091" w:rsidRDefault="00E0266B" w:rsidP="00955CB8">
            <w:pPr>
              <w:keepLines/>
              <w:widowControl w:val="0"/>
              <w:spacing w:before="120"/>
              <w:jc w:val="right"/>
              <w:rPr>
                <w:b w:val="0"/>
              </w:rPr>
            </w:pPr>
            <w:r w:rsidRPr="00B84091">
              <w:rPr>
                <w:b w:val="0"/>
              </w:rPr>
              <w:t>Acquisizione Mercato Elettronico MEPA, altri</w:t>
            </w:r>
          </w:p>
        </w:tc>
        <w:tc>
          <w:tcPr>
            <w:tcW w:w="0" w:type="dxa"/>
            <w:vAlign w:val="center"/>
          </w:tcPr>
          <w:p w14:paraId="4F1B57A8" w14:textId="54BF535E" w:rsidR="00B71A68" w:rsidRPr="00F000AE" w:rsidRDefault="00E0266B" w:rsidP="00955CB8">
            <w:pPr>
              <w:keepLines/>
              <w:widowControl w:val="0"/>
              <w:spacing w:before="120"/>
              <w:jc w:val="center"/>
              <w:cnfStyle w:val="000000000000" w:firstRow="0" w:lastRow="0" w:firstColumn="0" w:lastColumn="0" w:oddVBand="0" w:evenVBand="0" w:oddHBand="0" w:evenHBand="0" w:firstRowFirstColumn="0" w:firstRowLastColumn="0" w:lastRowFirstColumn="0" w:lastRowLastColumn="0"/>
              <w:rPr>
                <w:sz w:val="20"/>
                <w:szCs w:val="20"/>
              </w:rPr>
            </w:pPr>
            <w:r w:rsidRPr="00F000AE">
              <w:rPr>
                <w:sz w:val="20"/>
                <w:szCs w:val="20"/>
              </w:rPr>
              <w:t>RDO in rete PA</w:t>
            </w:r>
          </w:p>
        </w:tc>
        <w:tc>
          <w:tcPr>
            <w:tcW w:w="0" w:type="dxa"/>
            <w:vAlign w:val="center"/>
          </w:tcPr>
          <w:p w14:paraId="66FEB0EE" w14:textId="7519E1B5" w:rsidR="00B71A68" w:rsidRPr="00F000AE" w:rsidRDefault="00E0266B" w:rsidP="00955CB8">
            <w:pPr>
              <w:keepLines/>
              <w:widowControl w:val="0"/>
              <w:spacing w:before="120"/>
              <w:jc w:val="center"/>
              <w:cnfStyle w:val="000000000000" w:firstRow="0" w:lastRow="0" w:firstColumn="0" w:lastColumn="0" w:oddVBand="0" w:evenVBand="0" w:oddHBand="0" w:evenHBand="0" w:firstRowFirstColumn="0" w:firstRowLastColumn="0" w:lastRowFirstColumn="0" w:lastRowLastColumn="0"/>
              <w:rPr>
                <w:sz w:val="20"/>
                <w:szCs w:val="20"/>
              </w:rPr>
            </w:pPr>
            <w:r w:rsidRPr="00F000AE">
              <w:rPr>
                <w:sz w:val="20"/>
                <w:szCs w:val="20"/>
              </w:rPr>
              <w:t>Raccomandato</w:t>
            </w:r>
          </w:p>
        </w:tc>
        <w:tc>
          <w:tcPr>
            <w:tcW w:w="0" w:type="dxa"/>
            <w:vAlign w:val="center"/>
          </w:tcPr>
          <w:p w14:paraId="53D67FB0" w14:textId="584C17B4" w:rsidR="00B71A68" w:rsidRPr="00F000AE" w:rsidRDefault="00E0266B" w:rsidP="00955CB8">
            <w:pPr>
              <w:keepLines/>
              <w:widowControl w:val="0"/>
              <w:spacing w:before="120"/>
              <w:jc w:val="center"/>
              <w:cnfStyle w:val="000000000000" w:firstRow="0" w:lastRow="0" w:firstColumn="0" w:lastColumn="0" w:oddVBand="0" w:evenVBand="0" w:oddHBand="0" w:evenHBand="0" w:firstRowFirstColumn="0" w:firstRowLastColumn="0" w:lastRowFirstColumn="0" w:lastRowLastColumn="0"/>
              <w:rPr>
                <w:sz w:val="20"/>
                <w:szCs w:val="20"/>
              </w:rPr>
            </w:pPr>
            <w:r w:rsidRPr="00F000AE">
              <w:rPr>
                <w:sz w:val="20"/>
                <w:szCs w:val="20"/>
              </w:rPr>
              <w:t>S</w:t>
            </w:r>
            <w:r w:rsidR="008E364C">
              <w:rPr>
                <w:sz w:val="20"/>
                <w:szCs w:val="20"/>
              </w:rPr>
              <w:t>ì,</w:t>
            </w:r>
            <w:r w:rsidRPr="00F000AE">
              <w:rPr>
                <w:sz w:val="20"/>
                <w:szCs w:val="20"/>
              </w:rPr>
              <w:t xml:space="preserve"> presenti Società nel mercato in rete</w:t>
            </w:r>
          </w:p>
        </w:tc>
      </w:tr>
      <w:tr w:rsidR="00E32551" w:rsidRPr="00D16196" w14:paraId="7698EB1C" w14:textId="77777777" w:rsidTr="00955CB8">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0" w:type="dxa"/>
            <w:vAlign w:val="center"/>
          </w:tcPr>
          <w:p w14:paraId="3D5495B6" w14:textId="680E475B" w:rsidR="00B71A68" w:rsidRPr="00B84091" w:rsidRDefault="00F000AE" w:rsidP="00955CB8">
            <w:pPr>
              <w:keepLines/>
              <w:widowControl w:val="0"/>
              <w:spacing w:before="120"/>
              <w:jc w:val="right"/>
              <w:rPr>
                <w:b w:val="0"/>
              </w:rPr>
            </w:pPr>
            <w:r w:rsidRPr="00B84091">
              <w:rPr>
                <w:b w:val="0"/>
              </w:rPr>
              <w:t>Convenzione di collaborazione tra PA,</w:t>
            </w:r>
            <w:r w:rsidR="00F22054">
              <w:rPr>
                <w:b w:val="0"/>
              </w:rPr>
              <w:t xml:space="preserve"> in modalità </w:t>
            </w:r>
            <w:r w:rsidRPr="00B84091">
              <w:rPr>
                <w:b w:val="0"/>
              </w:rPr>
              <w:t>Community Network</w:t>
            </w:r>
          </w:p>
        </w:tc>
        <w:tc>
          <w:tcPr>
            <w:tcW w:w="0" w:type="dxa"/>
            <w:vAlign w:val="center"/>
          </w:tcPr>
          <w:p w14:paraId="710047EC" w14:textId="76C8D6DA" w:rsidR="00B71A68" w:rsidRPr="00F000AE" w:rsidRDefault="00F000AE" w:rsidP="00955CB8">
            <w:pPr>
              <w:keepLines/>
              <w:widowControl w:val="0"/>
              <w:spacing w:before="120"/>
              <w:jc w:val="center"/>
              <w:cnfStyle w:val="000000100000" w:firstRow="0" w:lastRow="0" w:firstColumn="0" w:lastColumn="0" w:oddVBand="0" w:evenVBand="0" w:oddHBand="1" w:evenHBand="0" w:firstRowFirstColumn="0" w:firstRowLastColumn="0" w:lastRowFirstColumn="0" w:lastRowLastColumn="0"/>
              <w:rPr>
                <w:sz w:val="20"/>
                <w:szCs w:val="20"/>
              </w:rPr>
            </w:pPr>
            <w:r w:rsidRPr="00F000AE">
              <w:rPr>
                <w:sz w:val="20"/>
                <w:szCs w:val="20"/>
              </w:rPr>
              <w:t>Accordo di collaborazione</w:t>
            </w:r>
            <w:r w:rsidR="00DA5DA8">
              <w:rPr>
                <w:sz w:val="20"/>
                <w:szCs w:val="20"/>
              </w:rPr>
              <w:t xml:space="preserve"> art. 5 del Dlgs 50/2016</w:t>
            </w:r>
          </w:p>
        </w:tc>
        <w:tc>
          <w:tcPr>
            <w:tcW w:w="0" w:type="dxa"/>
            <w:vAlign w:val="center"/>
          </w:tcPr>
          <w:p w14:paraId="32D41CA6" w14:textId="791FE46F" w:rsidR="00B71A68" w:rsidRPr="00F000AE" w:rsidRDefault="00CD150C" w:rsidP="00955CB8">
            <w:pPr>
              <w:keepLines/>
              <w:widowControl w:val="0"/>
              <w:spacing w:before="120"/>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Raccomandato</w:t>
            </w:r>
          </w:p>
        </w:tc>
        <w:tc>
          <w:tcPr>
            <w:tcW w:w="0" w:type="dxa"/>
            <w:vAlign w:val="center"/>
          </w:tcPr>
          <w:p w14:paraId="0E5BE626" w14:textId="02770B7E" w:rsidR="00B71A68" w:rsidRPr="00F000AE" w:rsidRDefault="008E364C" w:rsidP="00955CB8">
            <w:pPr>
              <w:keepNext/>
              <w:keepLines/>
              <w:widowControl w:val="0"/>
              <w:spacing w:before="120"/>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Sì</w:t>
            </w:r>
          </w:p>
        </w:tc>
      </w:tr>
      <w:tr w:rsidR="00E32551" w:rsidRPr="00D16196" w14:paraId="4821EB28" w14:textId="77777777" w:rsidTr="00955CB8">
        <w:trPr>
          <w:trHeight w:val="269"/>
        </w:trPr>
        <w:tc>
          <w:tcPr>
            <w:cnfStyle w:val="001000000000" w:firstRow="0" w:lastRow="0" w:firstColumn="1" w:lastColumn="0" w:oddVBand="0" w:evenVBand="0" w:oddHBand="0" w:evenHBand="0" w:firstRowFirstColumn="0" w:firstRowLastColumn="0" w:lastRowFirstColumn="0" w:lastRowLastColumn="0"/>
            <w:tcW w:w="0" w:type="dxa"/>
            <w:vAlign w:val="center"/>
          </w:tcPr>
          <w:p w14:paraId="7B91ABBC" w14:textId="55F661AF" w:rsidR="00E0266B" w:rsidRPr="00B84091" w:rsidRDefault="00DA5DA8" w:rsidP="00955CB8">
            <w:pPr>
              <w:keepLines/>
              <w:widowControl w:val="0"/>
              <w:spacing w:before="120"/>
              <w:jc w:val="right"/>
              <w:rPr>
                <w:b w:val="0"/>
              </w:rPr>
            </w:pPr>
            <w:r w:rsidRPr="00B84091">
              <w:rPr>
                <w:b w:val="0"/>
              </w:rPr>
              <w:t>Convenzioni di cooperazione tra P.A. Laboratorio</w:t>
            </w:r>
          </w:p>
        </w:tc>
        <w:tc>
          <w:tcPr>
            <w:tcW w:w="0" w:type="dxa"/>
            <w:vAlign w:val="center"/>
          </w:tcPr>
          <w:p w14:paraId="1E764FFF" w14:textId="76FD1982" w:rsidR="00E0266B" w:rsidRPr="00F000AE" w:rsidRDefault="00DA5DA8" w:rsidP="00955CB8">
            <w:pPr>
              <w:keepLines/>
              <w:widowControl w:val="0"/>
              <w:spacing w:before="120"/>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Accordo di collaborazione L. n.241/90</w:t>
            </w:r>
          </w:p>
        </w:tc>
        <w:tc>
          <w:tcPr>
            <w:tcW w:w="0" w:type="dxa"/>
            <w:vAlign w:val="center"/>
          </w:tcPr>
          <w:p w14:paraId="3BE7B77D" w14:textId="6661C652" w:rsidR="00E0266B" w:rsidRPr="00F000AE" w:rsidRDefault="00DA5DA8" w:rsidP="00955CB8">
            <w:pPr>
              <w:keepLines/>
              <w:widowControl w:val="0"/>
              <w:spacing w:before="120"/>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Facoltativo</w:t>
            </w:r>
          </w:p>
        </w:tc>
        <w:tc>
          <w:tcPr>
            <w:tcW w:w="0" w:type="dxa"/>
            <w:vAlign w:val="center"/>
          </w:tcPr>
          <w:p w14:paraId="437705AF" w14:textId="593DA596" w:rsidR="00E0266B" w:rsidRPr="00F000AE" w:rsidRDefault="008E364C" w:rsidP="00955CB8">
            <w:pPr>
              <w:keepNext/>
              <w:keepLines/>
              <w:widowControl w:val="0"/>
              <w:spacing w:before="120"/>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Sì</w:t>
            </w:r>
          </w:p>
        </w:tc>
      </w:tr>
      <w:tr w:rsidR="00E32551" w:rsidRPr="00D16196" w14:paraId="5B9DAF38" w14:textId="77777777" w:rsidTr="00955CB8">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0" w:type="dxa"/>
            <w:vAlign w:val="center"/>
          </w:tcPr>
          <w:p w14:paraId="2679C8B8" w14:textId="06D4631A" w:rsidR="00CD150C" w:rsidRPr="00B84091" w:rsidRDefault="00CD150C" w:rsidP="00955CB8">
            <w:pPr>
              <w:keepLines/>
              <w:widowControl w:val="0"/>
              <w:spacing w:before="120"/>
              <w:jc w:val="right"/>
              <w:rPr>
                <w:b w:val="0"/>
              </w:rPr>
            </w:pPr>
            <w:r w:rsidRPr="00B84091">
              <w:rPr>
                <w:b w:val="0"/>
              </w:rPr>
              <w:t xml:space="preserve">Convenzione di collaborazione tra PA, </w:t>
            </w:r>
            <w:r w:rsidR="00F22054">
              <w:rPr>
                <w:b w:val="0"/>
              </w:rPr>
              <w:t xml:space="preserve">in modalità </w:t>
            </w:r>
            <w:r w:rsidRPr="00B84091">
              <w:rPr>
                <w:b w:val="0"/>
              </w:rPr>
              <w:t>Community Network</w:t>
            </w:r>
          </w:p>
        </w:tc>
        <w:tc>
          <w:tcPr>
            <w:tcW w:w="0" w:type="dxa"/>
            <w:vAlign w:val="center"/>
          </w:tcPr>
          <w:p w14:paraId="29160480" w14:textId="798E9728" w:rsidR="00CD150C" w:rsidRPr="00F000AE" w:rsidRDefault="00CD150C" w:rsidP="00955CB8">
            <w:pPr>
              <w:keepLines/>
              <w:widowControl w:val="0"/>
              <w:spacing w:before="120"/>
              <w:jc w:val="center"/>
              <w:cnfStyle w:val="000000100000" w:firstRow="0" w:lastRow="0" w:firstColumn="0" w:lastColumn="0" w:oddVBand="0" w:evenVBand="0" w:oddHBand="1" w:evenHBand="0" w:firstRowFirstColumn="0" w:firstRowLastColumn="0" w:lastRowFirstColumn="0" w:lastRowLastColumn="0"/>
              <w:rPr>
                <w:sz w:val="20"/>
                <w:szCs w:val="20"/>
              </w:rPr>
            </w:pPr>
            <w:r w:rsidRPr="00F000AE">
              <w:rPr>
                <w:sz w:val="20"/>
                <w:szCs w:val="20"/>
              </w:rPr>
              <w:t>Accordo di collaborazione</w:t>
            </w:r>
            <w:r>
              <w:rPr>
                <w:sz w:val="20"/>
                <w:szCs w:val="20"/>
              </w:rPr>
              <w:t xml:space="preserve"> art. 34 Dlgs 267/2000</w:t>
            </w:r>
          </w:p>
        </w:tc>
        <w:tc>
          <w:tcPr>
            <w:tcW w:w="0" w:type="dxa"/>
            <w:vAlign w:val="center"/>
          </w:tcPr>
          <w:p w14:paraId="4CB76B2E" w14:textId="5BF25D26" w:rsidR="00CD150C" w:rsidRPr="00F000AE" w:rsidRDefault="00CD150C" w:rsidP="00955CB8">
            <w:pPr>
              <w:keepLines/>
              <w:widowControl w:val="0"/>
              <w:spacing w:before="120"/>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Raccomandato</w:t>
            </w:r>
          </w:p>
        </w:tc>
        <w:tc>
          <w:tcPr>
            <w:tcW w:w="0" w:type="dxa"/>
            <w:vAlign w:val="center"/>
          </w:tcPr>
          <w:p w14:paraId="3397A4E5" w14:textId="7EE2B7A3" w:rsidR="00CD150C" w:rsidRPr="00F000AE" w:rsidRDefault="00CD150C" w:rsidP="00955CB8">
            <w:pPr>
              <w:keepNext/>
              <w:keepLines/>
              <w:widowControl w:val="0"/>
              <w:spacing w:before="120"/>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w:t>
            </w:r>
          </w:p>
        </w:tc>
      </w:tr>
    </w:tbl>
    <w:p w14:paraId="1FCBF59F" w14:textId="08A14BD0" w:rsidR="006B6CB9" w:rsidRDefault="006B6CB9" w:rsidP="00010736">
      <w:pPr>
        <w:pStyle w:val="Didascalia"/>
        <w:spacing w:before="120" w:after="0"/>
      </w:pPr>
    </w:p>
    <w:sectPr w:rsidR="006B6CB9" w:rsidSect="00324B57">
      <w:headerReference w:type="default" r:id="rId15"/>
      <w:footerReference w:type="default" r:id="rId16"/>
      <w:footerReference w:type="first" r:id="rId17"/>
      <w:pgSz w:w="11906" w:h="16838" w:code="9"/>
      <w:pgMar w:top="1933" w:right="1134" w:bottom="1848" w:left="1134"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330B7A" w14:textId="77777777" w:rsidR="00E01367" w:rsidRDefault="00E01367" w:rsidP="00DD7646">
      <w:r>
        <w:separator/>
      </w:r>
    </w:p>
  </w:endnote>
  <w:endnote w:type="continuationSeparator" w:id="0">
    <w:p w14:paraId="3D6413C1" w14:textId="77777777" w:rsidR="00E01367" w:rsidRDefault="00E01367" w:rsidP="00DD7646">
      <w:r>
        <w:continuationSeparator/>
      </w:r>
    </w:p>
  </w:endnote>
  <w:endnote w:type="continuationNotice" w:id="1">
    <w:p w14:paraId="6CB1FB47" w14:textId="77777777" w:rsidR="00E01367" w:rsidRDefault="00E0136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16168245"/>
      <w:docPartObj>
        <w:docPartGallery w:val="Page Numbers (Bottom of Page)"/>
        <w:docPartUnique/>
      </w:docPartObj>
    </w:sdtPr>
    <w:sdtContent>
      <w:p w14:paraId="74810604" w14:textId="062EDCB1" w:rsidR="00AA1C18" w:rsidRPr="00A060E2" w:rsidRDefault="00954D31">
        <w:pPr>
          <w:pStyle w:val="Pidipagina"/>
          <w:jc w:val="right"/>
          <w:rPr>
            <w:noProof/>
          </w:rPr>
        </w:pPr>
        <w:r>
          <w:rPr>
            <w:rFonts w:ascii="Calibri" w:hAnsi="Calibri" w:cs="Calibri"/>
            <w:noProof/>
            <w:color w:val="000000"/>
            <w:bdr w:val="none" w:sz="0" w:space="0" w:color="auto" w:frame="1"/>
          </w:rPr>
          <w:drawing>
            <wp:anchor distT="0" distB="0" distL="114300" distR="114300" simplePos="0" relativeHeight="251671552" behindDoc="0" locked="0" layoutInCell="1" allowOverlap="1" wp14:anchorId="546760F7" wp14:editId="2F98B129">
              <wp:simplePos x="0" y="0"/>
              <wp:positionH relativeFrom="margin">
                <wp:posOffset>-238125</wp:posOffset>
              </wp:positionH>
              <wp:positionV relativeFrom="paragraph">
                <wp:posOffset>16510</wp:posOffset>
              </wp:positionV>
              <wp:extent cx="1104900" cy="314325"/>
              <wp:effectExtent l="0" t="0" r="0" b="9525"/>
              <wp:wrapNone/>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04900" cy="314325"/>
                      </a:xfrm>
                      <a:prstGeom prst="rect">
                        <a:avLst/>
                      </a:prstGeom>
                      <a:noFill/>
                      <a:ln>
                        <a:noFill/>
                      </a:ln>
                    </pic:spPr>
                  </pic:pic>
                </a:graphicData>
              </a:graphic>
            </wp:anchor>
          </w:drawing>
        </w:r>
      </w:p>
      <w:p w14:paraId="503CBC04" w14:textId="0A660086" w:rsidR="00AA1C18" w:rsidRDefault="00EC45A5" w:rsidP="00EC45A5">
        <w:pPr>
          <w:pStyle w:val="Pidipagina"/>
          <w:tabs>
            <w:tab w:val="left" w:pos="2250"/>
          </w:tabs>
          <w:jc w:val="left"/>
        </w:pPr>
        <w:r>
          <w:rPr>
            <w:noProof/>
          </w:rPr>
          <w:tab/>
        </w:r>
        <w:r>
          <w:rPr>
            <w:noProof/>
          </w:rPr>
          <w:tab/>
        </w:r>
        <w:r w:rsidR="00AA1C18">
          <w:fldChar w:fldCharType="begin"/>
        </w:r>
        <w:r w:rsidR="00AA1C18">
          <w:instrText>PAGE   \* MERGEFORMAT</w:instrText>
        </w:r>
        <w:r w:rsidR="00AA1C18">
          <w:fldChar w:fldCharType="separate"/>
        </w:r>
        <w:r w:rsidR="00DB7D1C">
          <w:rPr>
            <w:noProof/>
          </w:rPr>
          <w:t>1</w:t>
        </w:r>
        <w:r w:rsidR="00AA1C18">
          <w:fldChar w:fldCharType="end"/>
        </w:r>
      </w:p>
    </w:sdtContent>
  </w:sdt>
  <w:p w14:paraId="2B6CB646" w14:textId="7F57AE56" w:rsidR="00AA1C18" w:rsidRDefault="00AA1C18" w:rsidP="00DD7646">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1E8A54" w14:textId="584110B1" w:rsidR="00EC45A5" w:rsidRDefault="00456367">
    <w:pPr>
      <w:pStyle w:val="Pidipagina"/>
    </w:pPr>
    <w:r>
      <w:rPr>
        <w:noProof/>
      </w:rPr>
      <w:drawing>
        <wp:inline distT="0" distB="0" distL="0" distR="0" wp14:anchorId="418E6AFE" wp14:editId="532A2C78">
          <wp:extent cx="1104900" cy="314325"/>
          <wp:effectExtent l="0" t="0" r="0" b="9525"/>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magine 9"/>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04900" cy="314325"/>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4E40D7" w14:textId="77777777" w:rsidR="00E01367" w:rsidRDefault="00E01367" w:rsidP="00DD7646">
      <w:bookmarkStart w:id="0" w:name="_Hlk532206960"/>
      <w:bookmarkEnd w:id="0"/>
      <w:r>
        <w:separator/>
      </w:r>
    </w:p>
  </w:footnote>
  <w:footnote w:type="continuationSeparator" w:id="0">
    <w:p w14:paraId="0EA8D67A" w14:textId="77777777" w:rsidR="00E01367" w:rsidRDefault="00E01367" w:rsidP="00DD7646">
      <w:r>
        <w:continuationSeparator/>
      </w:r>
    </w:p>
  </w:footnote>
  <w:footnote w:type="continuationNotice" w:id="1">
    <w:p w14:paraId="62F464FE" w14:textId="77777777" w:rsidR="00E01367" w:rsidRDefault="00E0136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59E1C8" w14:textId="72F57F9E" w:rsidR="00AA1C18" w:rsidRDefault="00AA1C18" w:rsidP="00DD7646">
    <w:pPr>
      <w:pStyle w:val="Intestazione"/>
      <w:rPr>
        <w:noProof/>
        <w:lang w:eastAsia="it-IT"/>
      </w:rPr>
    </w:pPr>
    <w:r w:rsidRPr="005441F9">
      <w:rPr>
        <w:noProof/>
        <w:lang w:eastAsia="it-IT"/>
      </w:rPr>
      <w:t xml:space="preserve">  </w:t>
    </w:r>
  </w:p>
  <w:p w14:paraId="27378143" w14:textId="77777777" w:rsidR="00AA1C18" w:rsidRDefault="00AA1C18" w:rsidP="00DD7646">
    <w:pPr>
      <w:pStyle w:val="Intestazione"/>
      <w:rPr>
        <w:noProof/>
        <w:lang w:eastAsia="it-IT"/>
      </w:rPr>
    </w:pPr>
  </w:p>
  <w:p w14:paraId="1766A562" w14:textId="77777777" w:rsidR="00AA1C18" w:rsidRDefault="00AA1C18" w:rsidP="00DD7646">
    <w:pPr>
      <w:pStyle w:val="Intestazione"/>
      <w:rPr>
        <w:noProof/>
        <w:lang w:eastAsia="it-IT"/>
      </w:rPr>
    </w:pPr>
  </w:p>
  <w:p w14:paraId="57E3635D" w14:textId="77777777" w:rsidR="00AA1C18" w:rsidRDefault="00AA1C18" w:rsidP="00DD7646">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44B13"/>
    <w:multiLevelType w:val="hybridMultilevel"/>
    <w:tmpl w:val="D6504A8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6E77CEF"/>
    <w:multiLevelType w:val="hybridMultilevel"/>
    <w:tmpl w:val="53682582"/>
    <w:lvl w:ilvl="0" w:tplc="0410000F">
      <w:start w:val="1"/>
      <w:numFmt w:val="decimal"/>
      <w:lvlText w:val="%1."/>
      <w:lvlJc w:val="left"/>
      <w:pPr>
        <w:ind w:left="502" w:hanging="360"/>
      </w:pPr>
      <w:rPr>
        <w:rFonts w:hint="default"/>
      </w:rPr>
    </w:lvl>
    <w:lvl w:ilvl="1" w:tplc="04100003" w:tentative="1">
      <w:start w:val="1"/>
      <w:numFmt w:val="bullet"/>
      <w:lvlText w:val="o"/>
      <w:lvlJc w:val="left"/>
      <w:pPr>
        <w:ind w:left="1222" w:hanging="360"/>
      </w:pPr>
      <w:rPr>
        <w:rFonts w:ascii="Courier New" w:hAnsi="Courier New" w:cs="Courier New" w:hint="default"/>
      </w:rPr>
    </w:lvl>
    <w:lvl w:ilvl="2" w:tplc="04100005" w:tentative="1">
      <w:start w:val="1"/>
      <w:numFmt w:val="bullet"/>
      <w:lvlText w:val=""/>
      <w:lvlJc w:val="left"/>
      <w:pPr>
        <w:ind w:left="1942" w:hanging="360"/>
      </w:pPr>
      <w:rPr>
        <w:rFonts w:ascii="Wingdings" w:hAnsi="Wingdings" w:hint="default"/>
      </w:rPr>
    </w:lvl>
    <w:lvl w:ilvl="3" w:tplc="04100001" w:tentative="1">
      <w:start w:val="1"/>
      <w:numFmt w:val="bullet"/>
      <w:lvlText w:val=""/>
      <w:lvlJc w:val="left"/>
      <w:pPr>
        <w:ind w:left="2662" w:hanging="360"/>
      </w:pPr>
      <w:rPr>
        <w:rFonts w:ascii="Symbol" w:hAnsi="Symbol" w:hint="default"/>
      </w:rPr>
    </w:lvl>
    <w:lvl w:ilvl="4" w:tplc="04100003" w:tentative="1">
      <w:start w:val="1"/>
      <w:numFmt w:val="bullet"/>
      <w:lvlText w:val="o"/>
      <w:lvlJc w:val="left"/>
      <w:pPr>
        <w:ind w:left="3382" w:hanging="360"/>
      </w:pPr>
      <w:rPr>
        <w:rFonts w:ascii="Courier New" w:hAnsi="Courier New" w:cs="Courier New" w:hint="default"/>
      </w:rPr>
    </w:lvl>
    <w:lvl w:ilvl="5" w:tplc="04100005" w:tentative="1">
      <w:start w:val="1"/>
      <w:numFmt w:val="bullet"/>
      <w:lvlText w:val=""/>
      <w:lvlJc w:val="left"/>
      <w:pPr>
        <w:ind w:left="4102" w:hanging="360"/>
      </w:pPr>
      <w:rPr>
        <w:rFonts w:ascii="Wingdings" w:hAnsi="Wingdings" w:hint="default"/>
      </w:rPr>
    </w:lvl>
    <w:lvl w:ilvl="6" w:tplc="04100001" w:tentative="1">
      <w:start w:val="1"/>
      <w:numFmt w:val="bullet"/>
      <w:lvlText w:val=""/>
      <w:lvlJc w:val="left"/>
      <w:pPr>
        <w:ind w:left="4822" w:hanging="360"/>
      </w:pPr>
      <w:rPr>
        <w:rFonts w:ascii="Symbol" w:hAnsi="Symbol" w:hint="default"/>
      </w:rPr>
    </w:lvl>
    <w:lvl w:ilvl="7" w:tplc="04100003" w:tentative="1">
      <w:start w:val="1"/>
      <w:numFmt w:val="bullet"/>
      <w:lvlText w:val="o"/>
      <w:lvlJc w:val="left"/>
      <w:pPr>
        <w:ind w:left="5542" w:hanging="360"/>
      </w:pPr>
      <w:rPr>
        <w:rFonts w:ascii="Courier New" w:hAnsi="Courier New" w:cs="Courier New" w:hint="default"/>
      </w:rPr>
    </w:lvl>
    <w:lvl w:ilvl="8" w:tplc="04100005" w:tentative="1">
      <w:start w:val="1"/>
      <w:numFmt w:val="bullet"/>
      <w:lvlText w:val=""/>
      <w:lvlJc w:val="left"/>
      <w:pPr>
        <w:ind w:left="6262" w:hanging="360"/>
      </w:pPr>
      <w:rPr>
        <w:rFonts w:ascii="Wingdings" w:hAnsi="Wingdings" w:hint="default"/>
      </w:rPr>
    </w:lvl>
  </w:abstractNum>
  <w:abstractNum w:abstractNumId="2" w15:restartNumberingAfterBreak="0">
    <w:nsid w:val="0D8C5CE8"/>
    <w:multiLevelType w:val="hybridMultilevel"/>
    <w:tmpl w:val="1744C9C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7747083"/>
    <w:multiLevelType w:val="hybridMultilevel"/>
    <w:tmpl w:val="5E7293A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8A77E65"/>
    <w:multiLevelType w:val="hybridMultilevel"/>
    <w:tmpl w:val="53682582"/>
    <w:lvl w:ilvl="0" w:tplc="0410000F">
      <w:start w:val="1"/>
      <w:numFmt w:val="decimal"/>
      <w:lvlText w:val="%1."/>
      <w:lvlJc w:val="left"/>
      <w:pPr>
        <w:ind w:left="502" w:hanging="360"/>
      </w:pPr>
      <w:rPr>
        <w:rFonts w:hint="default"/>
      </w:rPr>
    </w:lvl>
    <w:lvl w:ilvl="1" w:tplc="04100003" w:tentative="1">
      <w:start w:val="1"/>
      <w:numFmt w:val="bullet"/>
      <w:lvlText w:val="o"/>
      <w:lvlJc w:val="left"/>
      <w:pPr>
        <w:ind w:left="1222" w:hanging="360"/>
      </w:pPr>
      <w:rPr>
        <w:rFonts w:ascii="Courier New" w:hAnsi="Courier New" w:cs="Courier New" w:hint="default"/>
      </w:rPr>
    </w:lvl>
    <w:lvl w:ilvl="2" w:tplc="04100005" w:tentative="1">
      <w:start w:val="1"/>
      <w:numFmt w:val="bullet"/>
      <w:lvlText w:val=""/>
      <w:lvlJc w:val="left"/>
      <w:pPr>
        <w:ind w:left="1942" w:hanging="360"/>
      </w:pPr>
      <w:rPr>
        <w:rFonts w:ascii="Wingdings" w:hAnsi="Wingdings" w:hint="default"/>
      </w:rPr>
    </w:lvl>
    <w:lvl w:ilvl="3" w:tplc="04100001" w:tentative="1">
      <w:start w:val="1"/>
      <w:numFmt w:val="bullet"/>
      <w:lvlText w:val=""/>
      <w:lvlJc w:val="left"/>
      <w:pPr>
        <w:ind w:left="2662" w:hanging="360"/>
      </w:pPr>
      <w:rPr>
        <w:rFonts w:ascii="Symbol" w:hAnsi="Symbol" w:hint="default"/>
      </w:rPr>
    </w:lvl>
    <w:lvl w:ilvl="4" w:tplc="04100003" w:tentative="1">
      <w:start w:val="1"/>
      <w:numFmt w:val="bullet"/>
      <w:lvlText w:val="o"/>
      <w:lvlJc w:val="left"/>
      <w:pPr>
        <w:ind w:left="3382" w:hanging="360"/>
      </w:pPr>
      <w:rPr>
        <w:rFonts w:ascii="Courier New" w:hAnsi="Courier New" w:cs="Courier New" w:hint="default"/>
      </w:rPr>
    </w:lvl>
    <w:lvl w:ilvl="5" w:tplc="04100005" w:tentative="1">
      <w:start w:val="1"/>
      <w:numFmt w:val="bullet"/>
      <w:lvlText w:val=""/>
      <w:lvlJc w:val="left"/>
      <w:pPr>
        <w:ind w:left="4102" w:hanging="360"/>
      </w:pPr>
      <w:rPr>
        <w:rFonts w:ascii="Wingdings" w:hAnsi="Wingdings" w:hint="default"/>
      </w:rPr>
    </w:lvl>
    <w:lvl w:ilvl="6" w:tplc="04100001" w:tentative="1">
      <w:start w:val="1"/>
      <w:numFmt w:val="bullet"/>
      <w:lvlText w:val=""/>
      <w:lvlJc w:val="left"/>
      <w:pPr>
        <w:ind w:left="4822" w:hanging="360"/>
      </w:pPr>
      <w:rPr>
        <w:rFonts w:ascii="Symbol" w:hAnsi="Symbol" w:hint="default"/>
      </w:rPr>
    </w:lvl>
    <w:lvl w:ilvl="7" w:tplc="04100003" w:tentative="1">
      <w:start w:val="1"/>
      <w:numFmt w:val="bullet"/>
      <w:lvlText w:val="o"/>
      <w:lvlJc w:val="left"/>
      <w:pPr>
        <w:ind w:left="5542" w:hanging="360"/>
      </w:pPr>
      <w:rPr>
        <w:rFonts w:ascii="Courier New" w:hAnsi="Courier New" w:cs="Courier New" w:hint="default"/>
      </w:rPr>
    </w:lvl>
    <w:lvl w:ilvl="8" w:tplc="04100005" w:tentative="1">
      <w:start w:val="1"/>
      <w:numFmt w:val="bullet"/>
      <w:lvlText w:val=""/>
      <w:lvlJc w:val="left"/>
      <w:pPr>
        <w:ind w:left="6262" w:hanging="360"/>
      </w:pPr>
      <w:rPr>
        <w:rFonts w:ascii="Wingdings" w:hAnsi="Wingdings" w:hint="default"/>
      </w:rPr>
    </w:lvl>
  </w:abstractNum>
  <w:abstractNum w:abstractNumId="5" w15:restartNumberingAfterBreak="0">
    <w:nsid w:val="26E600FC"/>
    <w:multiLevelType w:val="hybridMultilevel"/>
    <w:tmpl w:val="D254625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2ABC1BF5"/>
    <w:multiLevelType w:val="hybridMultilevel"/>
    <w:tmpl w:val="89CCE23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2CEF0E1D"/>
    <w:multiLevelType w:val="hybridMultilevel"/>
    <w:tmpl w:val="22FA194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2F6319C6"/>
    <w:multiLevelType w:val="multilevel"/>
    <w:tmpl w:val="9816F006"/>
    <w:lvl w:ilvl="0">
      <w:start w:val="1"/>
      <w:numFmt w:val="decimal"/>
      <w:lvlText w:val="%1"/>
      <w:lvlJc w:val="left"/>
      <w:pPr>
        <w:ind w:left="360" w:hanging="360"/>
      </w:pPr>
      <w:rPr>
        <w:rFonts w:hint="default"/>
      </w:rPr>
    </w:lvl>
    <w:lvl w:ilvl="1">
      <w:start w:val="1"/>
      <w:numFmt w:val="decimal"/>
      <w:pStyle w:val="Titolo3"/>
      <w:lvlText w:val="%1.%2"/>
      <w:lvlJc w:val="left"/>
      <w:pPr>
        <w:ind w:left="360" w:hanging="360"/>
      </w:pPr>
      <w:rPr>
        <w:rFonts w:hint="default"/>
      </w:rPr>
    </w:lvl>
    <w:lvl w:ilvl="2">
      <w:start w:val="1"/>
      <w:numFmt w:val="decimal"/>
      <w:pStyle w:val="Titolo4"/>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34486889"/>
    <w:multiLevelType w:val="hybridMultilevel"/>
    <w:tmpl w:val="1F40219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3E3F4420"/>
    <w:multiLevelType w:val="hybridMultilevel"/>
    <w:tmpl w:val="02A4B946"/>
    <w:lvl w:ilvl="0" w:tplc="275EA6EC">
      <w:start w:val="1"/>
      <w:numFmt w:val="decimal"/>
      <w:pStyle w:val="Titolo2"/>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407E7515"/>
    <w:multiLevelType w:val="hybridMultilevel"/>
    <w:tmpl w:val="D286DB8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45980D41"/>
    <w:multiLevelType w:val="hybridMultilevel"/>
    <w:tmpl w:val="751295F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45F57F9D"/>
    <w:multiLevelType w:val="multilevel"/>
    <w:tmpl w:val="0DFAAAA8"/>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4" w15:restartNumberingAfterBreak="0">
    <w:nsid w:val="52EE3B24"/>
    <w:multiLevelType w:val="hybridMultilevel"/>
    <w:tmpl w:val="1B2A880E"/>
    <w:lvl w:ilvl="0" w:tplc="C9DCB34E">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6207031A"/>
    <w:multiLevelType w:val="hybridMultilevel"/>
    <w:tmpl w:val="8F984E9C"/>
    <w:lvl w:ilvl="0" w:tplc="2820AF54">
      <w:start w:val="1"/>
      <w:numFmt w:val="bullet"/>
      <w:pStyle w:val="Stilepuntato"/>
      <w:lvlText w:val=""/>
      <w:lvlJc w:val="left"/>
      <w:pPr>
        <w:tabs>
          <w:tab w:val="num" w:pos="720"/>
        </w:tabs>
        <w:ind w:left="720" w:hanging="360"/>
      </w:pPr>
      <w:rPr>
        <w:rFonts w:ascii="Symbol" w:hAnsi="Symbol" w:hint="default"/>
      </w:rPr>
    </w:lvl>
    <w:lvl w:ilvl="1" w:tplc="04100003">
      <w:start w:val="1"/>
      <w:numFmt w:val="bullet"/>
      <w:lvlText w:val="o"/>
      <w:lvlJc w:val="left"/>
      <w:pPr>
        <w:tabs>
          <w:tab w:val="num" w:pos="1440"/>
        </w:tabs>
        <w:ind w:left="1440" w:hanging="360"/>
      </w:pPr>
      <w:rPr>
        <w:rFonts w:ascii="Courier New" w:hAnsi="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66051190"/>
    <w:multiLevelType w:val="hybridMultilevel"/>
    <w:tmpl w:val="FF3C523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67E62C31"/>
    <w:multiLevelType w:val="hybridMultilevel"/>
    <w:tmpl w:val="3F34233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6A8A7609"/>
    <w:multiLevelType w:val="hybridMultilevel"/>
    <w:tmpl w:val="1B341532"/>
    <w:lvl w:ilvl="0" w:tplc="04100001">
      <w:start w:val="1"/>
      <w:numFmt w:val="bullet"/>
      <w:lvlText w:val=""/>
      <w:lvlJc w:val="left"/>
      <w:pPr>
        <w:ind w:left="502" w:hanging="360"/>
      </w:pPr>
      <w:rPr>
        <w:rFonts w:ascii="Symbol" w:hAnsi="Symbol" w:hint="default"/>
      </w:rPr>
    </w:lvl>
    <w:lvl w:ilvl="1" w:tplc="04100003" w:tentative="1">
      <w:start w:val="1"/>
      <w:numFmt w:val="bullet"/>
      <w:lvlText w:val="o"/>
      <w:lvlJc w:val="left"/>
      <w:pPr>
        <w:ind w:left="1222" w:hanging="360"/>
      </w:pPr>
      <w:rPr>
        <w:rFonts w:ascii="Courier New" w:hAnsi="Courier New" w:cs="Courier New" w:hint="default"/>
      </w:rPr>
    </w:lvl>
    <w:lvl w:ilvl="2" w:tplc="04100005" w:tentative="1">
      <w:start w:val="1"/>
      <w:numFmt w:val="bullet"/>
      <w:lvlText w:val=""/>
      <w:lvlJc w:val="left"/>
      <w:pPr>
        <w:ind w:left="1942" w:hanging="360"/>
      </w:pPr>
      <w:rPr>
        <w:rFonts w:ascii="Wingdings" w:hAnsi="Wingdings" w:hint="default"/>
      </w:rPr>
    </w:lvl>
    <w:lvl w:ilvl="3" w:tplc="04100001" w:tentative="1">
      <w:start w:val="1"/>
      <w:numFmt w:val="bullet"/>
      <w:lvlText w:val=""/>
      <w:lvlJc w:val="left"/>
      <w:pPr>
        <w:ind w:left="2662" w:hanging="360"/>
      </w:pPr>
      <w:rPr>
        <w:rFonts w:ascii="Symbol" w:hAnsi="Symbol" w:hint="default"/>
      </w:rPr>
    </w:lvl>
    <w:lvl w:ilvl="4" w:tplc="04100003" w:tentative="1">
      <w:start w:val="1"/>
      <w:numFmt w:val="bullet"/>
      <w:lvlText w:val="o"/>
      <w:lvlJc w:val="left"/>
      <w:pPr>
        <w:ind w:left="3382" w:hanging="360"/>
      </w:pPr>
      <w:rPr>
        <w:rFonts w:ascii="Courier New" w:hAnsi="Courier New" w:cs="Courier New" w:hint="default"/>
      </w:rPr>
    </w:lvl>
    <w:lvl w:ilvl="5" w:tplc="04100005" w:tentative="1">
      <w:start w:val="1"/>
      <w:numFmt w:val="bullet"/>
      <w:lvlText w:val=""/>
      <w:lvlJc w:val="left"/>
      <w:pPr>
        <w:ind w:left="4102" w:hanging="360"/>
      </w:pPr>
      <w:rPr>
        <w:rFonts w:ascii="Wingdings" w:hAnsi="Wingdings" w:hint="default"/>
      </w:rPr>
    </w:lvl>
    <w:lvl w:ilvl="6" w:tplc="04100001" w:tentative="1">
      <w:start w:val="1"/>
      <w:numFmt w:val="bullet"/>
      <w:lvlText w:val=""/>
      <w:lvlJc w:val="left"/>
      <w:pPr>
        <w:ind w:left="4822" w:hanging="360"/>
      </w:pPr>
      <w:rPr>
        <w:rFonts w:ascii="Symbol" w:hAnsi="Symbol" w:hint="default"/>
      </w:rPr>
    </w:lvl>
    <w:lvl w:ilvl="7" w:tplc="04100003" w:tentative="1">
      <w:start w:val="1"/>
      <w:numFmt w:val="bullet"/>
      <w:lvlText w:val="o"/>
      <w:lvlJc w:val="left"/>
      <w:pPr>
        <w:ind w:left="5542" w:hanging="360"/>
      </w:pPr>
      <w:rPr>
        <w:rFonts w:ascii="Courier New" w:hAnsi="Courier New" w:cs="Courier New" w:hint="default"/>
      </w:rPr>
    </w:lvl>
    <w:lvl w:ilvl="8" w:tplc="04100005" w:tentative="1">
      <w:start w:val="1"/>
      <w:numFmt w:val="bullet"/>
      <w:lvlText w:val=""/>
      <w:lvlJc w:val="left"/>
      <w:pPr>
        <w:ind w:left="6262" w:hanging="360"/>
      </w:pPr>
      <w:rPr>
        <w:rFonts w:ascii="Wingdings" w:hAnsi="Wingdings" w:hint="default"/>
      </w:rPr>
    </w:lvl>
  </w:abstractNum>
  <w:abstractNum w:abstractNumId="19" w15:restartNumberingAfterBreak="0">
    <w:nsid w:val="712C6CA3"/>
    <w:multiLevelType w:val="hybridMultilevel"/>
    <w:tmpl w:val="0562FAF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74B75CA9"/>
    <w:multiLevelType w:val="multilevel"/>
    <w:tmpl w:val="23200F1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5C85BF4"/>
    <w:multiLevelType w:val="multilevel"/>
    <w:tmpl w:val="B088F8F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B787812"/>
    <w:multiLevelType w:val="hybridMultilevel"/>
    <w:tmpl w:val="434AF39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667174795">
    <w:abstractNumId w:val="20"/>
  </w:num>
  <w:num w:numId="2" w16cid:durableId="1932084648">
    <w:abstractNumId w:val="15"/>
  </w:num>
  <w:num w:numId="3" w16cid:durableId="1844978382">
    <w:abstractNumId w:val="19"/>
  </w:num>
  <w:num w:numId="4" w16cid:durableId="1868715841">
    <w:abstractNumId w:val="7"/>
  </w:num>
  <w:num w:numId="5" w16cid:durableId="983123331">
    <w:abstractNumId w:val="16"/>
  </w:num>
  <w:num w:numId="6" w16cid:durableId="774641340">
    <w:abstractNumId w:val="17"/>
  </w:num>
  <w:num w:numId="7" w16cid:durableId="1496022706">
    <w:abstractNumId w:val="6"/>
  </w:num>
  <w:num w:numId="8" w16cid:durableId="195970374">
    <w:abstractNumId w:val="2"/>
  </w:num>
  <w:num w:numId="9" w16cid:durableId="801730861">
    <w:abstractNumId w:val="22"/>
  </w:num>
  <w:num w:numId="10" w16cid:durableId="610212259">
    <w:abstractNumId w:val="5"/>
  </w:num>
  <w:num w:numId="11" w16cid:durableId="264270104">
    <w:abstractNumId w:val="3"/>
  </w:num>
  <w:num w:numId="12" w16cid:durableId="803231300">
    <w:abstractNumId w:val="20"/>
  </w:num>
  <w:num w:numId="13" w16cid:durableId="1988432185">
    <w:abstractNumId w:val="20"/>
  </w:num>
  <w:num w:numId="14" w16cid:durableId="1600873143">
    <w:abstractNumId w:val="18"/>
  </w:num>
  <w:num w:numId="15" w16cid:durableId="1809545551">
    <w:abstractNumId w:val="11"/>
  </w:num>
  <w:num w:numId="16" w16cid:durableId="1283997525">
    <w:abstractNumId w:val="4"/>
  </w:num>
  <w:num w:numId="17" w16cid:durableId="402065768">
    <w:abstractNumId w:val="0"/>
  </w:num>
  <w:num w:numId="18" w16cid:durableId="225070292">
    <w:abstractNumId w:val="1"/>
  </w:num>
  <w:num w:numId="19" w16cid:durableId="429739107">
    <w:abstractNumId w:val="12"/>
  </w:num>
  <w:num w:numId="20" w16cid:durableId="680162439">
    <w:abstractNumId w:val="10"/>
  </w:num>
  <w:num w:numId="21" w16cid:durableId="1959099487">
    <w:abstractNumId w:val="13"/>
  </w:num>
  <w:num w:numId="22" w16cid:durableId="1144856267">
    <w:abstractNumId w:val="21"/>
  </w:num>
  <w:num w:numId="23" w16cid:durableId="915163571">
    <w:abstractNumId w:val="8"/>
  </w:num>
  <w:num w:numId="24" w16cid:durableId="379138745">
    <w:abstractNumId w:val="9"/>
  </w:num>
  <w:num w:numId="25" w16cid:durableId="416095717">
    <w:abstractNumId w:val="8"/>
  </w:num>
  <w:num w:numId="26" w16cid:durableId="1782140451">
    <w:abstractNumId w:val="14"/>
  </w:num>
  <w:num w:numId="27" w16cid:durableId="434641397">
    <w:abstractNumId w:val="8"/>
  </w:num>
  <w:num w:numId="28" w16cid:durableId="150564061">
    <w:abstractNumId w:val="8"/>
  </w:num>
  <w:num w:numId="29" w16cid:durableId="148736093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arlo Falcinelli">
    <w15:presenceInfo w15:providerId="Windows Live" w15:userId="a299434704d2f0c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ocumentProtection w:edit="trackedChanges" w:enforcement="0"/>
  <w:defaultTabStop w:val="708"/>
  <w:hyphenationZone w:val="283"/>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0885"/>
    <w:rsid w:val="00010455"/>
    <w:rsid w:val="00010736"/>
    <w:rsid w:val="00010B4C"/>
    <w:rsid w:val="00012DCB"/>
    <w:rsid w:val="00016811"/>
    <w:rsid w:val="000226E2"/>
    <w:rsid w:val="0002789A"/>
    <w:rsid w:val="00031F5F"/>
    <w:rsid w:val="00032848"/>
    <w:rsid w:val="0003552C"/>
    <w:rsid w:val="000529ED"/>
    <w:rsid w:val="000564A9"/>
    <w:rsid w:val="00064459"/>
    <w:rsid w:val="0007134D"/>
    <w:rsid w:val="000713E3"/>
    <w:rsid w:val="00071B0B"/>
    <w:rsid w:val="00071DBA"/>
    <w:rsid w:val="000848C7"/>
    <w:rsid w:val="000849F1"/>
    <w:rsid w:val="00091E03"/>
    <w:rsid w:val="000A16A9"/>
    <w:rsid w:val="000A34B4"/>
    <w:rsid w:val="000D7090"/>
    <w:rsid w:val="000E530E"/>
    <w:rsid w:val="000E590D"/>
    <w:rsid w:val="000F082C"/>
    <w:rsid w:val="000F2E78"/>
    <w:rsid w:val="000F5F7A"/>
    <w:rsid w:val="000F72E5"/>
    <w:rsid w:val="00100823"/>
    <w:rsid w:val="00103A2F"/>
    <w:rsid w:val="00121BAD"/>
    <w:rsid w:val="00124234"/>
    <w:rsid w:val="00126539"/>
    <w:rsid w:val="00131A04"/>
    <w:rsid w:val="00132EE1"/>
    <w:rsid w:val="0013750E"/>
    <w:rsid w:val="001376B7"/>
    <w:rsid w:val="00143743"/>
    <w:rsid w:val="00145D54"/>
    <w:rsid w:val="00150A4C"/>
    <w:rsid w:val="001557CA"/>
    <w:rsid w:val="00155A74"/>
    <w:rsid w:val="001647B0"/>
    <w:rsid w:val="001714FE"/>
    <w:rsid w:val="00175A97"/>
    <w:rsid w:val="001774D1"/>
    <w:rsid w:val="001848FE"/>
    <w:rsid w:val="0018578C"/>
    <w:rsid w:val="001A1F24"/>
    <w:rsid w:val="001A3E30"/>
    <w:rsid w:val="001A7A8E"/>
    <w:rsid w:val="001B0543"/>
    <w:rsid w:val="001C536A"/>
    <w:rsid w:val="001D26A8"/>
    <w:rsid w:val="001D39BC"/>
    <w:rsid w:val="001E3DFF"/>
    <w:rsid w:val="001E4656"/>
    <w:rsid w:val="001E5217"/>
    <w:rsid w:val="001E631B"/>
    <w:rsid w:val="001F2BD1"/>
    <w:rsid w:val="00212479"/>
    <w:rsid w:val="00213E83"/>
    <w:rsid w:val="00214C5E"/>
    <w:rsid w:val="0021609B"/>
    <w:rsid w:val="002229DC"/>
    <w:rsid w:val="0022605C"/>
    <w:rsid w:val="00231DB6"/>
    <w:rsid w:val="0023473B"/>
    <w:rsid w:val="0024272C"/>
    <w:rsid w:val="00255930"/>
    <w:rsid w:val="00265925"/>
    <w:rsid w:val="00267264"/>
    <w:rsid w:val="00281B92"/>
    <w:rsid w:val="002857A8"/>
    <w:rsid w:val="0029004C"/>
    <w:rsid w:val="00291122"/>
    <w:rsid w:val="0029689B"/>
    <w:rsid w:val="002A07FC"/>
    <w:rsid w:val="002A2700"/>
    <w:rsid w:val="002A4BC7"/>
    <w:rsid w:val="002B14CF"/>
    <w:rsid w:val="002B2198"/>
    <w:rsid w:val="002B3000"/>
    <w:rsid w:val="002B6A51"/>
    <w:rsid w:val="002B7ACE"/>
    <w:rsid w:val="002C034A"/>
    <w:rsid w:val="002C26BC"/>
    <w:rsid w:val="002D0E57"/>
    <w:rsid w:val="002D324B"/>
    <w:rsid w:val="002D5E93"/>
    <w:rsid w:val="002E7DA6"/>
    <w:rsid w:val="002F2F77"/>
    <w:rsid w:val="002F56E9"/>
    <w:rsid w:val="00311E93"/>
    <w:rsid w:val="00313345"/>
    <w:rsid w:val="003153AF"/>
    <w:rsid w:val="00317CB9"/>
    <w:rsid w:val="00324B57"/>
    <w:rsid w:val="00324E98"/>
    <w:rsid w:val="00333699"/>
    <w:rsid w:val="00333E2F"/>
    <w:rsid w:val="003516D2"/>
    <w:rsid w:val="00356FC4"/>
    <w:rsid w:val="00370837"/>
    <w:rsid w:val="00382BE5"/>
    <w:rsid w:val="00385444"/>
    <w:rsid w:val="003A2026"/>
    <w:rsid w:val="003B1C74"/>
    <w:rsid w:val="003D1BB4"/>
    <w:rsid w:val="003E380F"/>
    <w:rsid w:val="003E6CA9"/>
    <w:rsid w:val="003F5E1A"/>
    <w:rsid w:val="00400885"/>
    <w:rsid w:val="00401694"/>
    <w:rsid w:val="004018D0"/>
    <w:rsid w:val="00402638"/>
    <w:rsid w:val="00410597"/>
    <w:rsid w:val="00421035"/>
    <w:rsid w:val="004250F9"/>
    <w:rsid w:val="00426E43"/>
    <w:rsid w:val="00430C9C"/>
    <w:rsid w:val="00433051"/>
    <w:rsid w:val="00433EC5"/>
    <w:rsid w:val="004362FA"/>
    <w:rsid w:val="00450689"/>
    <w:rsid w:val="0045409C"/>
    <w:rsid w:val="00456367"/>
    <w:rsid w:val="004740DC"/>
    <w:rsid w:val="00474964"/>
    <w:rsid w:val="0047512E"/>
    <w:rsid w:val="00485ED2"/>
    <w:rsid w:val="004918C8"/>
    <w:rsid w:val="0049473A"/>
    <w:rsid w:val="00496780"/>
    <w:rsid w:val="0049797C"/>
    <w:rsid w:val="004A51E0"/>
    <w:rsid w:val="004A5DB2"/>
    <w:rsid w:val="004A75AE"/>
    <w:rsid w:val="004B407E"/>
    <w:rsid w:val="004B5065"/>
    <w:rsid w:val="004B6205"/>
    <w:rsid w:val="004C7162"/>
    <w:rsid w:val="004D0614"/>
    <w:rsid w:val="004D2FB9"/>
    <w:rsid w:val="004D7760"/>
    <w:rsid w:val="004E03CB"/>
    <w:rsid w:val="004E2832"/>
    <w:rsid w:val="004E46C6"/>
    <w:rsid w:val="004F4C14"/>
    <w:rsid w:val="0050064A"/>
    <w:rsid w:val="005023A6"/>
    <w:rsid w:val="0050349A"/>
    <w:rsid w:val="00512D43"/>
    <w:rsid w:val="005325C5"/>
    <w:rsid w:val="00536DDA"/>
    <w:rsid w:val="00537F0E"/>
    <w:rsid w:val="0054095F"/>
    <w:rsid w:val="00542A1B"/>
    <w:rsid w:val="005441F9"/>
    <w:rsid w:val="00550659"/>
    <w:rsid w:val="005524C3"/>
    <w:rsid w:val="00557720"/>
    <w:rsid w:val="00565F98"/>
    <w:rsid w:val="0056734E"/>
    <w:rsid w:val="00572631"/>
    <w:rsid w:val="00573156"/>
    <w:rsid w:val="005750FC"/>
    <w:rsid w:val="0058395F"/>
    <w:rsid w:val="00586E88"/>
    <w:rsid w:val="00587B32"/>
    <w:rsid w:val="005970ED"/>
    <w:rsid w:val="005A42CD"/>
    <w:rsid w:val="005B3259"/>
    <w:rsid w:val="005C26FB"/>
    <w:rsid w:val="005C2C3B"/>
    <w:rsid w:val="005D7E08"/>
    <w:rsid w:val="005E64D1"/>
    <w:rsid w:val="006022DC"/>
    <w:rsid w:val="00610FB0"/>
    <w:rsid w:val="00612A5F"/>
    <w:rsid w:val="006161F7"/>
    <w:rsid w:val="00621077"/>
    <w:rsid w:val="00642946"/>
    <w:rsid w:val="006432E5"/>
    <w:rsid w:val="00653A7A"/>
    <w:rsid w:val="00670070"/>
    <w:rsid w:val="006833D3"/>
    <w:rsid w:val="00690A29"/>
    <w:rsid w:val="006B1B03"/>
    <w:rsid w:val="006B2790"/>
    <w:rsid w:val="006B59F8"/>
    <w:rsid w:val="006B6780"/>
    <w:rsid w:val="006B6CB9"/>
    <w:rsid w:val="006C68DD"/>
    <w:rsid w:val="006D4FA6"/>
    <w:rsid w:val="006F2AC0"/>
    <w:rsid w:val="006F5023"/>
    <w:rsid w:val="006F57A9"/>
    <w:rsid w:val="007009A4"/>
    <w:rsid w:val="007028AE"/>
    <w:rsid w:val="0072391D"/>
    <w:rsid w:val="00735415"/>
    <w:rsid w:val="0073650E"/>
    <w:rsid w:val="00741075"/>
    <w:rsid w:val="007528EF"/>
    <w:rsid w:val="007679D9"/>
    <w:rsid w:val="00773DC7"/>
    <w:rsid w:val="00776B6D"/>
    <w:rsid w:val="00786CC8"/>
    <w:rsid w:val="00786D2D"/>
    <w:rsid w:val="007925A9"/>
    <w:rsid w:val="00796CA4"/>
    <w:rsid w:val="007979AF"/>
    <w:rsid w:val="007A1CFB"/>
    <w:rsid w:val="007A3117"/>
    <w:rsid w:val="007A7679"/>
    <w:rsid w:val="007B0087"/>
    <w:rsid w:val="007B0EAD"/>
    <w:rsid w:val="007B1021"/>
    <w:rsid w:val="007B487B"/>
    <w:rsid w:val="007B7D7C"/>
    <w:rsid w:val="007C0D7A"/>
    <w:rsid w:val="007C0EEE"/>
    <w:rsid w:val="007C1C86"/>
    <w:rsid w:val="007C2DFE"/>
    <w:rsid w:val="007C3AE6"/>
    <w:rsid w:val="007C7B8E"/>
    <w:rsid w:val="007E17E0"/>
    <w:rsid w:val="007E2534"/>
    <w:rsid w:val="007F07ED"/>
    <w:rsid w:val="007F2473"/>
    <w:rsid w:val="007F3372"/>
    <w:rsid w:val="008000E3"/>
    <w:rsid w:val="008110D7"/>
    <w:rsid w:val="00814D39"/>
    <w:rsid w:val="00821AF4"/>
    <w:rsid w:val="00827D01"/>
    <w:rsid w:val="00831C19"/>
    <w:rsid w:val="00832684"/>
    <w:rsid w:val="008356D1"/>
    <w:rsid w:val="00835753"/>
    <w:rsid w:val="00835866"/>
    <w:rsid w:val="00836B33"/>
    <w:rsid w:val="008428BE"/>
    <w:rsid w:val="00847DAD"/>
    <w:rsid w:val="00850D6C"/>
    <w:rsid w:val="008536A2"/>
    <w:rsid w:val="008536DB"/>
    <w:rsid w:val="0085656E"/>
    <w:rsid w:val="00862BE9"/>
    <w:rsid w:val="00867471"/>
    <w:rsid w:val="00877E76"/>
    <w:rsid w:val="0088315E"/>
    <w:rsid w:val="0088742D"/>
    <w:rsid w:val="008877E0"/>
    <w:rsid w:val="008924AF"/>
    <w:rsid w:val="00893F2F"/>
    <w:rsid w:val="008A53F8"/>
    <w:rsid w:val="008B607E"/>
    <w:rsid w:val="008C162C"/>
    <w:rsid w:val="008D6084"/>
    <w:rsid w:val="008E1277"/>
    <w:rsid w:val="008E364C"/>
    <w:rsid w:val="008F22B3"/>
    <w:rsid w:val="00907011"/>
    <w:rsid w:val="00914E10"/>
    <w:rsid w:val="00916309"/>
    <w:rsid w:val="009176C2"/>
    <w:rsid w:val="00941895"/>
    <w:rsid w:val="00945207"/>
    <w:rsid w:val="00951910"/>
    <w:rsid w:val="00951DC6"/>
    <w:rsid w:val="009535D0"/>
    <w:rsid w:val="00954D31"/>
    <w:rsid w:val="00955CB8"/>
    <w:rsid w:val="00955EDE"/>
    <w:rsid w:val="0096278E"/>
    <w:rsid w:val="00982285"/>
    <w:rsid w:val="00984290"/>
    <w:rsid w:val="00984913"/>
    <w:rsid w:val="00987DAD"/>
    <w:rsid w:val="00991AF1"/>
    <w:rsid w:val="009A6E7F"/>
    <w:rsid w:val="009B44BB"/>
    <w:rsid w:val="009E4190"/>
    <w:rsid w:val="009F0275"/>
    <w:rsid w:val="009F659F"/>
    <w:rsid w:val="00A00B0A"/>
    <w:rsid w:val="00A0596B"/>
    <w:rsid w:val="00A07681"/>
    <w:rsid w:val="00A11057"/>
    <w:rsid w:val="00A1231C"/>
    <w:rsid w:val="00A12F78"/>
    <w:rsid w:val="00A23233"/>
    <w:rsid w:val="00A27D4F"/>
    <w:rsid w:val="00A467D9"/>
    <w:rsid w:val="00A540AC"/>
    <w:rsid w:val="00A80BD4"/>
    <w:rsid w:val="00A82D48"/>
    <w:rsid w:val="00A8724A"/>
    <w:rsid w:val="00A90179"/>
    <w:rsid w:val="00A932B2"/>
    <w:rsid w:val="00AA1C18"/>
    <w:rsid w:val="00AA5E7F"/>
    <w:rsid w:val="00AA7E1C"/>
    <w:rsid w:val="00AB2C23"/>
    <w:rsid w:val="00AB2F51"/>
    <w:rsid w:val="00AB4DD2"/>
    <w:rsid w:val="00AB5443"/>
    <w:rsid w:val="00AD1188"/>
    <w:rsid w:val="00AD4035"/>
    <w:rsid w:val="00AD4E94"/>
    <w:rsid w:val="00AE5053"/>
    <w:rsid w:val="00B023E4"/>
    <w:rsid w:val="00B044BF"/>
    <w:rsid w:val="00B05666"/>
    <w:rsid w:val="00B15681"/>
    <w:rsid w:val="00B32479"/>
    <w:rsid w:val="00B4173A"/>
    <w:rsid w:val="00B44893"/>
    <w:rsid w:val="00B5585F"/>
    <w:rsid w:val="00B6005A"/>
    <w:rsid w:val="00B62729"/>
    <w:rsid w:val="00B62D75"/>
    <w:rsid w:val="00B67F47"/>
    <w:rsid w:val="00B7094C"/>
    <w:rsid w:val="00B71A68"/>
    <w:rsid w:val="00B80A90"/>
    <w:rsid w:val="00B82140"/>
    <w:rsid w:val="00B84091"/>
    <w:rsid w:val="00B91817"/>
    <w:rsid w:val="00B970E7"/>
    <w:rsid w:val="00BA0D02"/>
    <w:rsid w:val="00BA57B8"/>
    <w:rsid w:val="00BB0880"/>
    <w:rsid w:val="00BC002B"/>
    <w:rsid w:val="00BD322D"/>
    <w:rsid w:val="00BD6D59"/>
    <w:rsid w:val="00BD7169"/>
    <w:rsid w:val="00BE52E4"/>
    <w:rsid w:val="00C00277"/>
    <w:rsid w:val="00C00A35"/>
    <w:rsid w:val="00C01FE3"/>
    <w:rsid w:val="00C02919"/>
    <w:rsid w:val="00C03DCB"/>
    <w:rsid w:val="00C13138"/>
    <w:rsid w:val="00C13B00"/>
    <w:rsid w:val="00C5564B"/>
    <w:rsid w:val="00C630FF"/>
    <w:rsid w:val="00C67DC9"/>
    <w:rsid w:val="00C7353B"/>
    <w:rsid w:val="00C736B5"/>
    <w:rsid w:val="00C74731"/>
    <w:rsid w:val="00C80DD9"/>
    <w:rsid w:val="00C82BCC"/>
    <w:rsid w:val="00C91FDB"/>
    <w:rsid w:val="00C94EBB"/>
    <w:rsid w:val="00CB0B4D"/>
    <w:rsid w:val="00CB3644"/>
    <w:rsid w:val="00CC0507"/>
    <w:rsid w:val="00CD150C"/>
    <w:rsid w:val="00CD2D37"/>
    <w:rsid w:val="00CD3389"/>
    <w:rsid w:val="00CF51E8"/>
    <w:rsid w:val="00CF5606"/>
    <w:rsid w:val="00CF6DA9"/>
    <w:rsid w:val="00CF7699"/>
    <w:rsid w:val="00D0112D"/>
    <w:rsid w:val="00D05C9C"/>
    <w:rsid w:val="00D12AFC"/>
    <w:rsid w:val="00D15878"/>
    <w:rsid w:val="00D16196"/>
    <w:rsid w:val="00D205B3"/>
    <w:rsid w:val="00D2509C"/>
    <w:rsid w:val="00D30A00"/>
    <w:rsid w:val="00D31DCB"/>
    <w:rsid w:val="00D37968"/>
    <w:rsid w:val="00D60AB2"/>
    <w:rsid w:val="00D61326"/>
    <w:rsid w:val="00D635A3"/>
    <w:rsid w:val="00D67E92"/>
    <w:rsid w:val="00D7527C"/>
    <w:rsid w:val="00D767B6"/>
    <w:rsid w:val="00D76CA8"/>
    <w:rsid w:val="00D76E07"/>
    <w:rsid w:val="00D77EC6"/>
    <w:rsid w:val="00D83AFA"/>
    <w:rsid w:val="00D83F8D"/>
    <w:rsid w:val="00D92428"/>
    <w:rsid w:val="00D933B6"/>
    <w:rsid w:val="00DA2B4E"/>
    <w:rsid w:val="00DA5DA8"/>
    <w:rsid w:val="00DB6287"/>
    <w:rsid w:val="00DB7D1C"/>
    <w:rsid w:val="00DC1B70"/>
    <w:rsid w:val="00DD24D2"/>
    <w:rsid w:val="00DD7646"/>
    <w:rsid w:val="00DF020A"/>
    <w:rsid w:val="00DF1E66"/>
    <w:rsid w:val="00DF43F6"/>
    <w:rsid w:val="00E01284"/>
    <w:rsid w:val="00E01367"/>
    <w:rsid w:val="00E01569"/>
    <w:rsid w:val="00E02138"/>
    <w:rsid w:val="00E0266B"/>
    <w:rsid w:val="00E04805"/>
    <w:rsid w:val="00E05E49"/>
    <w:rsid w:val="00E06E98"/>
    <w:rsid w:val="00E13A06"/>
    <w:rsid w:val="00E17A33"/>
    <w:rsid w:val="00E223FB"/>
    <w:rsid w:val="00E32551"/>
    <w:rsid w:val="00E3429B"/>
    <w:rsid w:val="00E52EDB"/>
    <w:rsid w:val="00E5312E"/>
    <w:rsid w:val="00E60534"/>
    <w:rsid w:val="00E65B56"/>
    <w:rsid w:val="00E84EA3"/>
    <w:rsid w:val="00E917B0"/>
    <w:rsid w:val="00EA7939"/>
    <w:rsid w:val="00EA7B04"/>
    <w:rsid w:val="00EC0A29"/>
    <w:rsid w:val="00EC3560"/>
    <w:rsid w:val="00EC3646"/>
    <w:rsid w:val="00EC45A5"/>
    <w:rsid w:val="00EC5509"/>
    <w:rsid w:val="00EC6E63"/>
    <w:rsid w:val="00EC757B"/>
    <w:rsid w:val="00ED289C"/>
    <w:rsid w:val="00EE2B40"/>
    <w:rsid w:val="00EE40DA"/>
    <w:rsid w:val="00F000AE"/>
    <w:rsid w:val="00F02CA4"/>
    <w:rsid w:val="00F076CE"/>
    <w:rsid w:val="00F1383B"/>
    <w:rsid w:val="00F15D58"/>
    <w:rsid w:val="00F22054"/>
    <w:rsid w:val="00F31C3C"/>
    <w:rsid w:val="00F34A0D"/>
    <w:rsid w:val="00F34D5F"/>
    <w:rsid w:val="00F4296B"/>
    <w:rsid w:val="00F441D2"/>
    <w:rsid w:val="00F45CCB"/>
    <w:rsid w:val="00F46771"/>
    <w:rsid w:val="00F51855"/>
    <w:rsid w:val="00F51E1D"/>
    <w:rsid w:val="00F532FE"/>
    <w:rsid w:val="00F56EA7"/>
    <w:rsid w:val="00F62DBE"/>
    <w:rsid w:val="00F638C5"/>
    <w:rsid w:val="00F75D97"/>
    <w:rsid w:val="00FA0C2C"/>
    <w:rsid w:val="00FA2BFE"/>
    <w:rsid w:val="00FB41F2"/>
    <w:rsid w:val="00FB4785"/>
    <w:rsid w:val="00FC3C27"/>
    <w:rsid w:val="00FC7DEE"/>
    <w:rsid w:val="00FE30C8"/>
    <w:rsid w:val="00FF176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842FA1"/>
  <w15:docId w15:val="{4CD73151-47AC-4C04-97C9-B36522CAC2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F532FE"/>
    <w:pPr>
      <w:jc w:val="both"/>
    </w:pPr>
    <w:rPr>
      <w:rFonts w:asciiTheme="majorHAnsi" w:hAnsiTheme="majorHAnsi"/>
    </w:rPr>
  </w:style>
  <w:style w:type="paragraph" w:styleId="Titolo1">
    <w:name w:val="heading 1"/>
    <w:basedOn w:val="Normale"/>
    <w:next w:val="Normale"/>
    <w:link w:val="Titolo1Carattere"/>
    <w:autoRedefine/>
    <w:uiPriority w:val="9"/>
    <w:qFormat/>
    <w:rsid w:val="001376B7"/>
    <w:pPr>
      <w:keepNext/>
      <w:keepLines/>
      <w:spacing w:before="240" w:after="240" w:line="240" w:lineRule="auto"/>
      <w:jc w:val="left"/>
      <w:outlineLvl w:val="0"/>
    </w:pPr>
    <w:rPr>
      <w:rFonts w:eastAsiaTheme="majorEastAsia" w:cstheme="majorBidi"/>
      <w:color w:val="2F5496" w:themeColor="accent5" w:themeShade="BF"/>
      <w:sz w:val="28"/>
      <w:szCs w:val="32"/>
    </w:rPr>
  </w:style>
  <w:style w:type="paragraph" w:styleId="Titolo2">
    <w:name w:val="heading 2"/>
    <w:basedOn w:val="Paragrafoelenco"/>
    <w:next w:val="Normale"/>
    <w:link w:val="Titolo2Carattere"/>
    <w:autoRedefine/>
    <w:uiPriority w:val="9"/>
    <w:unhideWhenUsed/>
    <w:qFormat/>
    <w:rsid w:val="0049473A"/>
    <w:pPr>
      <w:keepNext/>
      <w:numPr>
        <w:numId w:val="20"/>
      </w:numPr>
      <w:spacing w:before="120" w:after="0" w:line="240" w:lineRule="auto"/>
      <w:contextualSpacing w:val="0"/>
      <w:outlineLvl w:val="1"/>
    </w:pPr>
    <w:rPr>
      <w:rFonts w:cstheme="majorHAnsi"/>
      <w:color w:val="1F4E79" w:themeColor="accent1" w:themeShade="80"/>
      <w:sz w:val="28"/>
    </w:rPr>
  </w:style>
  <w:style w:type="paragraph" w:styleId="Titolo3">
    <w:name w:val="heading 3"/>
    <w:basedOn w:val="Titolo2"/>
    <w:next w:val="Normale"/>
    <w:link w:val="Titolo3Carattere"/>
    <w:autoRedefine/>
    <w:uiPriority w:val="9"/>
    <w:unhideWhenUsed/>
    <w:qFormat/>
    <w:rsid w:val="0049473A"/>
    <w:pPr>
      <w:numPr>
        <w:ilvl w:val="1"/>
        <w:numId w:val="23"/>
      </w:numPr>
      <w:outlineLvl w:val="2"/>
    </w:pPr>
    <w:rPr>
      <w:sz w:val="24"/>
    </w:rPr>
  </w:style>
  <w:style w:type="paragraph" w:styleId="Titolo4">
    <w:name w:val="heading 4"/>
    <w:basedOn w:val="Titolo3"/>
    <w:next w:val="Normale"/>
    <w:link w:val="Titolo4Carattere"/>
    <w:uiPriority w:val="9"/>
    <w:unhideWhenUsed/>
    <w:qFormat/>
    <w:rsid w:val="000A16A9"/>
    <w:pPr>
      <w:numPr>
        <w:ilvl w:val="2"/>
      </w:numPr>
      <w:outlineLvl w:val="3"/>
    </w:pPr>
  </w:style>
  <w:style w:type="paragraph" w:styleId="Titolo5">
    <w:name w:val="heading 5"/>
    <w:basedOn w:val="Normale"/>
    <w:next w:val="Normale"/>
    <w:link w:val="Titolo5Carattere"/>
    <w:uiPriority w:val="9"/>
    <w:semiHidden/>
    <w:unhideWhenUsed/>
    <w:qFormat/>
    <w:rsid w:val="00DD7646"/>
    <w:pPr>
      <w:keepNext/>
      <w:keepLines/>
      <w:spacing w:before="40" w:after="0"/>
      <w:outlineLvl w:val="4"/>
    </w:pPr>
    <w:rPr>
      <w:rFonts w:eastAsiaTheme="majorEastAsia" w:cstheme="majorBidi"/>
      <w:color w:val="2E74B5"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DD7646"/>
    <w:pPr>
      <w:spacing w:after="0" w:line="240" w:lineRule="auto"/>
      <w:contextualSpacing/>
      <w:jc w:val="center"/>
    </w:pPr>
    <w:rPr>
      <w:rFonts w:eastAsiaTheme="majorEastAsia" w:cstheme="majorBidi"/>
      <w:spacing w:val="-10"/>
      <w:kern w:val="28"/>
      <w:sz w:val="56"/>
      <w:szCs w:val="56"/>
    </w:rPr>
  </w:style>
  <w:style w:type="character" w:customStyle="1" w:styleId="TitoloCarattere">
    <w:name w:val="Titolo Carattere"/>
    <w:basedOn w:val="Carpredefinitoparagrafo"/>
    <w:link w:val="Titolo"/>
    <w:uiPriority w:val="10"/>
    <w:rsid w:val="00DD7646"/>
    <w:rPr>
      <w:rFonts w:asciiTheme="majorHAnsi" w:eastAsiaTheme="majorEastAsia" w:hAnsiTheme="majorHAnsi" w:cstheme="majorBidi"/>
      <w:spacing w:val="-10"/>
      <w:kern w:val="28"/>
      <w:sz w:val="56"/>
      <w:szCs w:val="56"/>
    </w:rPr>
  </w:style>
  <w:style w:type="character" w:customStyle="1" w:styleId="Titolo1Carattere">
    <w:name w:val="Titolo 1 Carattere"/>
    <w:basedOn w:val="Carpredefinitoparagrafo"/>
    <w:link w:val="Titolo1"/>
    <w:uiPriority w:val="9"/>
    <w:rsid w:val="001376B7"/>
    <w:rPr>
      <w:rFonts w:asciiTheme="majorHAnsi" w:eastAsiaTheme="majorEastAsia" w:hAnsiTheme="majorHAnsi" w:cstheme="majorBidi"/>
      <w:color w:val="2F5496" w:themeColor="accent5" w:themeShade="BF"/>
      <w:sz w:val="28"/>
      <w:szCs w:val="32"/>
    </w:rPr>
  </w:style>
  <w:style w:type="paragraph" w:styleId="Intestazione">
    <w:name w:val="header"/>
    <w:basedOn w:val="Normale"/>
    <w:link w:val="IntestazioneCarattere"/>
    <w:unhideWhenUsed/>
    <w:rsid w:val="005441F9"/>
    <w:pPr>
      <w:tabs>
        <w:tab w:val="center" w:pos="4819"/>
        <w:tab w:val="right" w:pos="9638"/>
      </w:tabs>
      <w:spacing w:after="0" w:line="240" w:lineRule="auto"/>
    </w:pPr>
  </w:style>
  <w:style w:type="character" w:customStyle="1" w:styleId="IntestazioneCarattere">
    <w:name w:val="Intestazione Carattere"/>
    <w:basedOn w:val="Carpredefinitoparagrafo"/>
    <w:link w:val="Intestazione"/>
    <w:rsid w:val="005441F9"/>
  </w:style>
  <w:style w:type="paragraph" w:styleId="Pidipagina">
    <w:name w:val="footer"/>
    <w:basedOn w:val="Normale"/>
    <w:link w:val="PidipaginaCarattere"/>
    <w:uiPriority w:val="99"/>
    <w:unhideWhenUsed/>
    <w:rsid w:val="005441F9"/>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5441F9"/>
  </w:style>
  <w:style w:type="character" w:customStyle="1" w:styleId="Titolo2Carattere">
    <w:name w:val="Titolo 2 Carattere"/>
    <w:basedOn w:val="Carpredefinitoparagrafo"/>
    <w:link w:val="Titolo2"/>
    <w:uiPriority w:val="9"/>
    <w:rsid w:val="0072391D"/>
    <w:rPr>
      <w:rFonts w:asciiTheme="majorHAnsi" w:hAnsiTheme="majorHAnsi" w:cstheme="majorHAnsi"/>
      <w:color w:val="1F4E79" w:themeColor="accent1" w:themeShade="80"/>
      <w:sz w:val="28"/>
    </w:rPr>
  </w:style>
  <w:style w:type="character" w:customStyle="1" w:styleId="Titolo3Carattere">
    <w:name w:val="Titolo 3 Carattere"/>
    <w:basedOn w:val="Carpredefinitoparagrafo"/>
    <w:link w:val="Titolo3"/>
    <w:uiPriority w:val="9"/>
    <w:rsid w:val="0072391D"/>
    <w:rPr>
      <w:rFonts w:asciiTheme="majorHAnsi" w:hAnsiTheme="majorHAnsi" w:cstheme="majorHAnsi"/>
      <w:color w:val="1F4E79" w:themeColor="accent1" w:themeShade="80"/>
      <w:sz w:val="24"/>
    </w:rPr>
  </w:style>
  <w:style w:type="table" w:styleId="Grigliatabella">
    <w:name w:val="Table Grid"/>
    <w:basedOn w:val="Tabellanormale"/>
    <w:uiPriority w:val="39"/>
    <w:rsid w:val="001E46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foelenco">
    <w:name w:val="List Paragraph"/>
    <w:basedOn w:val="Normale"/>
    <w:uiPriority w:val="34"/>
    <w:qFormat/>
    <w:rsid w:val="00AB5443"/>
    <w:pPr>
      <w:ind w:left="720"/>
      <w:contextualSpacing/>
    </w:pPr>
  </w:style>
  <w:style w:type="character" w:customStyle="1" w:styleId="Titolo4Carattere">
    <w:name w:val="Titolo 4 Carattere"/>
    <w:basedOn w:val="Carpredefinitoparagrafo"/>
    <w:link w:val="Titolo4"/>
    <w:uiPriority w:val="9"/>
    <w:rsid w:val="000A16A9"/>
    <w:rPr>
      <w:rFonts w:asciiTheme="majorHAnsi" w:hAnsiTheme="majorHAnsi" w:cstheme="majorHAnsi"/>
      <w:color w:val="1F4E79" w:themeColor="accent1" w:themeShade="80"/>
      <w:sz w:val="24"/>
    </w:rPr>
  </w:style>
  <w:style w:type="paragraph" w:styleId="Titolosommario">
    <w:name w:val="TOC Heading"/>
    <w:basedOn w:val="Titolo1"/>
    <w:next w:val="Normale"/>
    <w:uiPriority w:val="39"/>
    <w:unhideWhenUsed/>
    <w:qFormat/>
    <w:rsid w:val="00DD7646"/>
    <w:pPr>
      <w:spacing w:before="480" w:line="276" w:lineRule="auto"/>
      <w:outlineLvl w:val="9"/>
    </w:pPr>
    <w:rPr>
      <w:b/>
      <w:bCs/>
      <w:szCs w:val="28"/>
      <w:lang w:eastAsia="it-IT"/>
    </w:rPr>
  </w:style>
  <w:style w:type="paragraph" w:styleId="Sommario1">
    <w:name w:val="toc 1"/>
    <w:basedOn w:val="Normale"/>
    <w:next w:val="Normale"/>
    <w:autoRedefine/>
    <w:uiPriority w:val="39"/>
    <w:unhideWhenUsed/>
    <w:rsid w:val="00DD7646"/>
    <w:pPr>
      <w:spacing w:before="120" w:after="0"/>
      <w:jc w:val="left"/>
    </w:pPr>
    <w:rPr>
      <w:rFonts w:asciiTheme="minorHAnsi" w:hAnsiTheme="minorHAnsi" w:cstheme="minorHAnsi"/>
      <w:b/>
      <w:bCs/>
      <w:i/>
      <w:iCs/>
      <w:sz w:val="24"/>
      <w:szCs w:val="24"/>
    </w:rPr>
  </w:style>
  <w:style w:type="paragraph" w:styleId="Sommario2">
    <w:name w:val="toc 2"/>
    <w:basedOn w:val="Normale"/>
    <w:next w:val="Normale"/>
    <w:autoRedefine/>
    <w:uiPriority w:val="39"/>
    <w:unhideWhenUsed/>
    <w:rsid w:val="00DD7646"/>
    <w:pPr>
      <w:spacing w:before="120" w:after="0"/>
      <w:ind w:left="200"/>
      <w:jc w:val="left"/>
    </w:pPr>
    <w:rPr>
      <w:rFonts w:asciiTheme="minorHAnsi" w:hAnsiTheme="minorHAnsi" w:cstheme="minorHAnsi"/>
      <w:b/>
      <w:bCs/>
    </w:rPr>
  </w:style>
  <w:style w:type="paragraph" w:styleId="Sommario3">
    <w:name w:val="toc 3"/>
    <w:basedOn w:val="Normale"/>
    <w:next w:val="Normale"/>
    <w:autoRedefine/>
    <w:uiPriority w:val="39"/>
    <w:unhideWhenUsed/>
    <w:rsid w:val="00DD7646"/>
    <w:pPr>
      <w:spacing w:after="0"/>
      <w:ind w:left="400"/>
      <w:jc w:val="left"/>
    </w:pPr>
    <w:rPr>
      <w:rFonts w:asciiTheme="minorHAnsi" w:hAnsiTheme="minorHAnsi" w:cstheme="minorHAnsi"/>
      <w:szCs w:val="20"/>
    </w:rPr>
  </w:style>
  <w:style w:type="character" w:styleId="Collegamentoipertestuale">
    <w:name w:val="Hyperlink"/>
    <w:basedOn w:val="Carpredefinitoparagrafo"/>
    <w:uiPriority w:val="99"/>
    <w:unhideWhenUsed/>
    <w:rsid w:val="00DD7646"/>
    <w:rPr>
      <w:color w:val="0563C1" w:themeColor="hyperlink"/>
      <w:u w:val="single"/>
    </w:rPr>
  </w:style>
  <w:style w:type="paragraph" w:styleId="Sommario4">
    <w:name w:val="toc 4"/>
    <w:basedOn w:val="Normale"/>
    <w:next w:val="Normale"/>
    <w:autoRedefine/>
    <w:uiPriority w:val="39"/>
    <w:semiHidden/>
    <w:unhideWhenUsed/>
    <w:rsid w:val="00DD7646"/>
    <w:pPr>
      <w:spacing w:after="0"/>
      <w:ind w:left="600"/>
      <w:jc w:val="left"/>
    </w:pPr>
    <w:rPr>
      <w:rFonts w:asciiTheme="minorHAnsi" w:hAnsiTheme="minorHAnsi" w:cstheme="minorHAnsi"/>
      <w:szCs w:val="20"/>
    </w:rPr>
  </w:style>
  <w:style w:type="paragraph" w:styleId="Sommario5">
    <w:name w:val="toc 5"/>
    <w:basedOn w:val="Normale"/>
    <w:next w:val="Normale"/>
    <w:autoRedefine/>
    <w:uiPriority w:val="39"/>
    <w:semiHidden/>
    <w:unhideWhenUsed/>
    <w:rsid w:val="00DD7646"/>
    <w:pPr>
      <w:spacing w:after="0"/>
      <w:ind w:left="800"/>
      <w:jc w:val="left"/>
    </w:pPr>
    <w:rPr>
      <w:rFonts w:asciiTheme="minorHAnsi" w:hAnsiTheme="minorHAnsi" w:cstheme="minorHAnsi"/>
      <w:szCs w:val="20"/>
    </w:rPr>
  </w:style>
  <w:style w:type="paragraph" w:styleId="Sommario6">
    <w:name w:val="toc 6"/>
    <w:basedOn w:val="Normale"/>
    <w:next w:val="Normale"/>
    <w:autoRedefine/>
    <w:uiPriority w:val="39"/>
    <w:semiHidden/>
    <w:unhideWhenUsed/>
    <w:rsid w:val="00DD7646"/>
    <w:pPr>
      <w:spacing w:after="0"/>
      <w:ind w:left="1000"/>
      <w:jc w:val="left"/>
    </w:pPr>
    <w:rPr>
      <w:rFonts w:asciiTheme="minorHAnsi" w:hAnsiTheme="minorHAnsi" w:cstheme="minorHAnsi"/>
      <w:szCs w:val="20"/>
    </w:rPr>
  </w:style>
  <w:style w:type="paragraph" w:styleId="Sommario7">
    <w:name w:val="toc 7"/>
    <w:basedOn w:val="Normale"/>
    <w:next w:val="Normale"/>
    <w:autoRedefine/>
    <w:uiPriority w:val="39"/>
    <w:semiHidden/>
    <w:unhideWhenUsed/>
    <w:rsid w:val="00DD7646"/>
    <w:pPr>
      <w:spacing w:after="0"/>
      <w:ind w:left="1200"/>
      <w:jc w:val="left"/>
    </w:pPr>
    <w:rPr>
      <w:rFonts w:asciiTheme="minorHAnsi" w:hAnsiTheme="minorHAnsi" w:cstheme="minorHAnsi"/>
      <w:szCs w:val="20"/>
    </w:rPr>
  </w:style>
  <w:style w:type="paragraph" w:styleId="Sommario8">
    <w:name w:val="toc 8"/>
    <w:basedOn w:val="Normale"/>
    <w:next w:val="Normale"/>
    <w:autoRedefine/>
    <w:uiPriority w:val="39"/>
    <w:semiHidden/>
    <w:unhideWhenUsed/>
    <w:rsid w:val="00DD7646"/>
    <w:pPr>
      <w:spacing w:after="0"/>
      <w:ind w:left="1400"/>
      <w:jc w:val="left"/>
    </w:pPr>
    <w:rPr>
      <w:rFonts w:asciiTheme="minorHAnsi" w:hAnsiTheme="minorHAnsi" w:cstheme="minorHAnsi"/>
      <w:szCs w:val="20"/>
    </w:rPr>
  </w:style>
  <w:style w:type="paragraph" w:styleId="Sommario9">
    <w:name w:val="toc 9"/>
    <w:basedOn w:val="Normale"/>
    <w:next w:val="Normale"/>
    <w:autoRedefine/>
    <w:uiPriority w:val="39"/>
    <w:semiHidden/>
    <w:unhideWhenUsed/>
    <w:rsid w:val="00DD7646"/>
    <w:pPr>
      <w:spacing w:after="0"/>
      <w:ind w:left="1600"/>
      <w:jc w:val="left"/>
    </w:pPr>
    <w:rPr>
      <w:rFonts w:asciiTheme="minorHAnsi" w:hAnsiTheme="minorHAnsi" w:cstheme="minorHAnsi"/>
      <w:szCs w:val="20"/>
    </w:rPr>
  </w:style>
  <w:style w:type="character" w:customStyle="1" w:styleId="Titolo5Carattere">
    <w:name w:val="Titolo 5 Carattere"/>
    <w:basedOn w:val="Carpredefinitoparagrafo"/>
    <w:link w:val="Titolo5"/>
    <w:uiPriority w:val="9"/>
    <w:semiHidden/>
    <w:rsid w:val="00DD7646"/>
    <w:rPr>
      <w:rFonts w:asciiTheme="majorHAnsi" w:eastAsiaTheme="majorEastAsia" w:hAnsiTheme="majorHAnsi" w:cstheme="majorBidi"/>
      <w:color w:val="2E74B5" w:themeColor="accent1" w:themeShade="BF"/>
      <w:sz w:val="20"/>
    </w:rPr>
  </w:style>
  <w:style w:type="paragraph" w:styleId="NormaleWeb">
    <w:name w:val="Normal (Web)"/>
    <w:basedOn w:val="Normale"/>
    <w:uiPriority w:val="99"/>
    <w:semiHidden/>
    <w:unhideWhenUsed/>
    <w:rsid w:val="004C7162"/>
    <w:pPr>
      <w:spacing w:before="100" w:beforeAutospacing="1" w:after="100" w:afterAutospacing="1" w:line="240" w:lineRule="auto"/>
      <w:jc w:val="left"/>
    </w:pPr>
    <w:rPr>
      <w:rFonts w:ascii="Times New Roman" w:eastAsia="Times New Roman" w:hAnsi="Times New Roman" w:cs="Times New Roman"/>
      <w:sz w:val="24"/>
      <w:szCs w:val="24"/>
      <w:lang w:eastAsia="it-IT"/>
    </w:rPr>
  </w:style>
  <w:style w:type="character" w:styleId="Rimandocommento">
    <w:name w:val="annotation reference"/>
    <w:basedOn w:val="Carpredefinitoparagrafo"/>
    <w:uiPriority w:val="99"/>
    <w:semiHidden/>
    <w:unhideWhenUsed/>
    <w:rsid w:val="00D92428"/>
    <w:rPr>
      <w:sz w:val="16"/>
      <w:szCs w:val="16"/>
    </w:rPr>
  </w:style>
  <w:style w:type="paragraph" w:styleId="Testocommento">
    <w:name w:val="annotation text"/>
    <w:basedOn w:val="Normale"/>
    <w:link w:val="TestocommentoCarattere"/>
    <w:uiPriority w:val="99"/>
    <w:semiHidden/>
    <w:unhideWhenUsed/>
    <w:rsid w:val="00D92428"/>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D92428"/>
    <w:rPr>
      <w:rFonts w:asciiTheme="majorHAnsi" w:hAnsiTheme="majorHAnsi"/>
      <w:sz w:val="20"/>
      <w:szCs w:val="20"/>
    </w:rPr>
  </w:style>
  <w:style w:type="paragraph" w:styleId="Soggettocommento">
    <w:name w:val="annotation subject"/>
    <w:basedOn w:val="Testocommento"/>
    <w:next w:val="Testocommento"/>
    <w:link w:val="SoggettocommentoCarattere"/>
    <w:uiPriority w:val="99"/>
    <w:semiHidden/>
    <w:unhideWhenUsed/>
    <w:rsid w:val="00D92428"/>
    <w:rPr>
      <w:b/>
      <w:bCs/>
    </w:rPr>
  </w:style>
  <w:style w:type="character" w:customStyle="1" w:styleId="SoggettocommentoCarattere">
    <w:name w:val="Soggetto commento Carattere"/>
    <w:basedOn w:val="TestocommentoCarattere"/>
    <w:link w:val="Soggettocommento"/>
    <w:uiPriority w:val="99"/>
    <w:semiHidden/>
    <w:rsid w:val="00D92428"/>
    <w:rPr>
      <w:rFonts w:asciiTheme="majorHAnsi" w:hAnsiTheme="majorHAnsi"/>
      <w:b/>
      <w:bCs/>
      <w:sz w:val="20"/>
      <w:szCs w:val="20"/>
    </w:rPr>
  </w:style>
  <w:style w:type="paragraph" w:styleId="Testofumetto">
    <w:name w:val="Balloon Text"/>
    <w:basedOn w:val="Normale"/>
    <w:link w:val="TestofumettoCarattere"/>
    <w:uiPriority w:val="99"/>
    <w:semiHidden/>
    <w:unhideWhenUsed/>
    <w:rsid w:val="00D92428"/>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D92428"/>
    <w:rPr>
      <w:rFonts w:ascii="Segoe UI" w:hAnsi="Segoe UI" w:cs="Segoe UI"/>
      <w:sz w:val="18"/>
      <w:szCs w:val="18"/>
    </w:rPr>
  </w:style>
  <w:style w:type="table" w:customStyle="1" w:styleId="Tabellagriglia5scura-colore21">
    <w:name w:val="Tabella griglia 5 scura - colore 21"/>
    <w:basedOn w:val="Tabellanormale"/>
    <w:uiPriority w:val="50"/>
    <w:rsid w:val="00B970E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paragraph" w:styleId="Didascalia">
    <w:name w:val="caption"/>
    <w:basedOn w:val="Normale"/>
    <w:next w:val="Normale"/>
    <w:uiPriority w:val="35"/>
    <w:unhideWhenUsed/>
    <w:qFormat/>
    <w:rsid w:val="00B5585F"/>
    <w:pPr>
      <w:spacing w:after="200" w:line="240" w:lineRule="auto"/>
    </w:pPr>
    <w:rPr>
      <w:i/>
      <w:iCs/>
      <w:color w:val="44546A" w:themeColor="text2"/>
      <w:sz w:val="18"/>
      <w:szCs w:val="18"/>
    </w:rPr>
  </w:style>
  <w:style w:type="table" w:customStyle="1" w:styleId="Tabellagriglia1chiara-colore21">
    <w:name w:val="Tabella griglia 1 chiara - colore 21"/>
    <w:basedOn w:val="Tabellanormale"/>
    <w:uiPriority w:val="46"/>
    <w:rsid w:val="007F3372"/>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paragraph" w:styleId="Testonotaapidipagina">
    <w:name w:val="footnote text"/>
    <w:basedOn w:val="Normale"/>
    <w:link w:val="TestonotaapidipaginaCarattere"/>
    <w:semiHidden/>
    <w:rsid w:val="00212479"/>
    <w:pPr>
      <w:autoSpaceDE w:val="0"/>
      <w:autoSpaceDN w:val="0"/>
      <w:spacing w:after="0" w:line="240" w:lineRule="auto"/>
    </w:pPr>
    <w:rPr>
      <w:rFonts w:ascii="Arial Narrow" w:eastAsia="Times New Roman" w:hAnsi="Arial Narrow" w:cs="Times New Roman"/>
      <w:sz w:val="20"/>
      <w:szCs w:val="20"/>
      <w:lang w:eastAsia="it-IT"/>
    </w:rPr>
  </w:style>
  <w:style w:type="character" w:customStyle="1" w:styleId="TestonotaapidipaginaCarattere">
    <w:name w:val="Testo nota a piè di pagina Carattere"/>
    <w:basedOn w:val="Carpredefinitoparagrafo"/>
    <w:link w:val="Testonotaapidipagina"/>
    <w:semiHidden/>
    <w:rsid w:val="00212479"/>
    <w:rPr>
      <w:rFonts w:ascii="Arial Narrow" w:eastAsia="Times New Roman" w:hAnsi="Arial Narrow" w:cs="Times New Roman"/>
      <w:sz w:val="20"/>
      <w:szCs w:val="20"/>
      <w:lang w:eastAsia="it-IT"/>
    </w:rPr>
  </w:style>
  <w:style w:type="character" w:styleId="Rimandonotaapidipagina">
    <w:name w:val="footnote reference"/>
    <w:basedOn w:val="Carpredefinitoparagrafo"/>
    <w:semiHidden/>
    <w:rsid w:val="00212479"/>
    <w:rPr>
      <w:vertAlign w:val="superscript"/>
    </w:rPr>
  </w:style>
  <w:style w:type="paragraph" w:customStyle="1" w:styleId="Stilepuntato">
    <w:name w:val="Stile puntato"/>
    <w:basedOn w:val="Normale"/>
    <w:link w:val="StilepuntatoCarattere"/>
    <w:qFormat/>
    <w:rsid w:val="00212479"/>
    <w:pPr>
      <w:numPr>
        <w:numId w:val="2"/>
      </w:numPr>
      <w:tabs>
        <w:tab w:val="left" w:pos="284"/>
        <w:tab w:val="left" w:pos="851"/>
      </w:tabs>
      <w:spacing w:after="0" w:line="240" w:lineRule="auto"/>
    </w:pPr>
    <w:rPr>
      <w:rFonts w:ascii="Cambria" w:eastAsia="Times New Roman" w:hAnsi="Cambria" w:cs="Arial"/>
      <w:sz w:val="24"/>
      <w:szCs w:val="24"/>
      <w:lang w:eastAsia="it-IT"/>
    </w:rPr>
  </w:style>
  <w:style w:type="character" w:customStyle="1" w:styleId="StilepuntatoCarattere">
    <w:name w:val="Stile puntato Carattere"/>
    <w:basedOn w:val="Carpredefinitoparagrafo"/>
    <w:link w:val="Stilepuntato"/>
    <w:rsid w:val="00212479"/>
    <w:rPr>
      <w:rFonts w:ascii="Cambria" w:eastAsia="Times New Roman" w:hAnsi="Cambria" w:cs="Arial"/>
      <w:sz w:val="24"/>
      <w:szCs w:val="24"/>
      <w:lang w:eastAsia="it-IT"/>
    </w:rPr>
  </w:style>
  <w:style w:type="paragraph" w:customStyle="1" w:styleId="TitoloB">
    <w:name w:val="Titolo B"/>
    <w:basedOn w:val="Paragrafoelenco"/>
    <w:link w:val="TitoloBCarattere"/>
    <w:qFormat/>
    <w:rsid w:val="00212479"/>
    <w:pPr>
      <w:spacing w:after="0" w:line="240" w:lineRule="auto"/>
      <w:ind w:left="567" w:hanging="567"/>
    </w:pPr>
    <w:rPr>
      <w:rFonts w:ascii="Cambria" w:eastAsia="Times New Roman" w:hAnsi="Cambria" w:cs="Arial"/>
      <w:b/>
      <w:sz w:val="24"/>
      <w:szCs w:val="24"/>
      <w:lang w:eastAsia="it-IT"/>
    </w:rPr>
  </w:style>
  <w:style w:type="character" w:customStyle="1" w:styleId="TitoloBCarattere">
    <w:name w:val="Titolo B Carattere"/>
    <w:basedOn w:val="Carpredefinitoparagrafo"/>
    <w:link w:val="TitoloB"/>
    <w:rsid w:val="00212479"/>
    <w:rPr>
      <w:rFonts w:ascii="Cambria" w:eastAsia="Times New Roman" w:hAnsi="Cambria" w:cs="Arial"/>
      <w:b/>
      <w:sz w:val="24"/>
      <w:szCs w:val="24"/>
      <w:lang w:eastAsia="it-IT"/>
    </w:rPr>
  </w:style>
  <w:style w:type="character" w:customStyle="1" w:styleId="Menzionenonrisolta1">
    <w:name w:val="Menzione non risolta1"/>
    <w:basedOn w:val="Carpredefinitoparagrafo"/>
    <w:uiPriority w:val="99"/>
    <w:semiHidden/>
    <w:unhideWhenUsed/>
    <w:rsid w:val="00131A04"/>
    <w:rPr>
      <w:color w:val="605E5C"/>
      <w:shd w:val="clear" w:color="auto" w:fill="E1DFDD"/>
    </w:rPr>
  </w:style>
  <w:style w:type="character" w:styleId="Collegamentovisitato">
    <w:name w:val="FollowedHyperlink"/>
    <w:basedOn w:val="Carpredefinitoparagrafo"/>
    <w:uiPriority w:val="99"/>
    <w:semiHidden/>
    <w:unhideWhenUsed/>
    <w:rsid w:val="00382BE5"/>
    <w:rPr>
      <w:color w:val="954F72" w:themeColor="followedHyperlink"/>
      <w:u w:val="single"/>
    </w:rPr>
  </w:style>
  <w:style w:type="paragraph" w:styleId="Indice1">
    <w:name w:val="index 1"/>
    <w:basedOn w:val="Normale"/>
    <w:next w:val="Normale"/>
    <w:autoRedefine/>
    <w:uiPriority w:val="99"/>
    <w:semiHidden/>
    <w:unhideWhenUsed/>
    <w:rsid w:val="004A51E0"/>
    <w:pPr>
      <w:spacing w:after="0" w:line="240" w:lineRule="auto"/>
      <w:ind w:left="220" w:hanging="220"/>
    </w:pPr>
  </w:style>
  <w:style w:type="paragraph" w:customStyle="1" w:styleId="Default">
    <w:name w:val="Default"/>
    <w:rsid w:val="00850D6C"/>
    <w:pPr>
      <w:autoSpaceDE w:val="0"/>
      <w:autoSpaceDN w:val="0"/>
      <w:adjustRightInd w:val="0"/>
      <w:spacing w:after="0" w:line="240" w:lineRule="auto"/>
    </w:pPr>
    <w:rPr>
      <w:rFonts w:ascii="Times New Roman" w:hAnsi="Times New Roman" w:cs="Times New Roman"/>
      <w:color w:val="000000"/>
      <w:sz w:val="24"/>
      <w:szCs w:val="24"/>
    </w:rPr>
  </w:style>
  <w:style w:type="paragraph" w:styleId="Revisione">
    <w:name w:val="Revision"/>
    <w:hidden/>
    <w:uiPriority w:val="99"/>
    <w:semiHidden/>
    <w:rsid w:val="00954D31"/>
    <w:pPr>
      <w:spacing w:after="0" w:line="240" w:lineRule="auto"/>
    </w:pPr>
    <w:rPr>
      <w:rFonts w:asciiTheme="majorHAnsi" w:hAnsiTheme="majorHAnsi"/>
    </w:rPr>
  </w:style>
  <w:style w:type="paragraph" w:customStyle="1" w:styleId="LO-normal">
    <w:name w:val="LO-normal"/>
    <w:qFormat/>
    <w:rsid w:val="00D60AB2"/>
    <w:pPr>
      <w:suppressAutoHyphens/>
      <w:jc w:val="both"/>
    </w:pPr>
    <w:rPr>
      <w:rFonts w:ascii="Calibri" w:eastAsia="Calibri" w:hAnsi="Calibri" w:cs="Calibri"/>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69084">
      <w:bodyDiv w:val="1"/>
      <w:marLeft w:val="0"/>
      <w:marRight w:val="0"/>
      <w:marTop w:val="0"/>
      <w:marBottom w:val="0"/>
      <w:divBdr>
        <w:top w:val="none" w:sz="0" w:space="0" w:color="auto"/>
        <w:left w:val="none" w:sz="0" w:space="0" w:color="auto"/>
        <w:bottom w:val="none" w:sz="0" w:space="0" w:color="auto"/>
        <w:right w:val="none" w:sz="0" w:space="0" w:color="auto"/>
      </w:divBdr>
    </w:div>
    <w:div w:id="47724005">
      <w:bodyDiv w:val="1"/>
      <w:marLeft w:val="0"/>
      <w:marRight w:val="0"/>
      <w:marTop w:val="0"/>
      <w:marBottom w:val="0"/>
      <w:divBdr>
        <w:top w:val="none" w:sz="0" w:space="0" w:color="auto"/>
        <w:left w:val="none" w:sz="0" w:space="0" w:color="auto"/>
        <w:bottom w:val="none" w:sz="0" w:space="0" w:color="auto"/>
        <w:right w:val="none" w:sz="0" w:space="0" w:color="auto"/>
      </w:divBdr>
    </w:div>
    <w:div w:id="334385613">
      <w:bodyDiv w:val="1"/>
      <w:marLeft w:val="0"/>
      <w:marRight w:val="0"/>
      <w:marTop w:val="0"/>
      <w:marBottom w:val="0"/>
      <w:divBdr>
        <w:top w:val="none" w:sz="0" w:space="0" w:color="auto"/>
        <w:left w:val="none" w:sz="0" w:space="0" w:color="auto"/>
        <w:bottom w:val="none" w:sz="0" w:space="0" w:color="auto"/>
        <w:right w:val="none" w:sz="0" w:space="0" w:color="auto"/>
      </w:divBdr>
    </w:div>
    <w:div w:id="398554642">
      <w:bodyDiv w:val="1"/>
      <w:marLeft w:val="0"/>
      <w:marRight w:val="0"/>
      <w:marTop w:val="0"/>
      <w:marBottom w:val="0"/>
      <w:divBdr>
        <w:top w:val="none" w:sz="0" w:space="0" w:color="auto"/>
        <w:left w:val="none" w:sz="0" w:space="0" w:color="auto"/>
        <w:bottom w:val="none" w:sz="0" w:space="0" w:color="auto"/>
        <w:right w:val="none" w:sz="0" w:space="0" w:color="auto"/>
      </w:divBdr>
    </w:div>
    <w:div w:id="439761008">
      <w:bodyDiv w:val="1"/>
      <w:marLeft w:val="0"/>
      <w:marRight w:val="0"/>
      <w:marTop w:val="0"/>
      <w:marBottom w:val="0"/>
      <w:divBdr>
        <w:top w:val="none" w:sz="0" w:space="0" w:color="auto"/>
        <w:left w:val="none" w:sz="0" w:space="0" w:color="auto"/>
        <w:bottom w:val="none" w:sz="0" w:space="0" w:color="auto"/>
        <w:right w:val="none" w:sz="0" w:space="0" w:color="auto"/>
      </w:divBdr>
    </w:div>
    <w:div w:id="784928430">
      <w:bodyDiv w:val="1"/>
      <w:marLeft w:val="0"/>
      <w:marRight w:val="0"/>
      <w:marTop w:val="0"/>
      <w:marBottom w:val="0"/>
      <w:divBdr>
        <w:top w:val="none" w:sz="0" w:space="0" w:color="auto"/>
        <w:left w:val="none" w:sz="0" w:space="0" w:color="auto"/>
        <w:bottom w:val="none" w:sz="0" w:space="0" w:color="auto"/>
        <w:right w:val="none" w:sz="0" w:space="0" w:color="auto"/>
      </w:divBdr>
    </w:div>
    <w:div w:id="816529747">
      <w:bodyDiv w:val="1"/>
      <w:marLeft w:val="0"/>
      <w:marRight w:val="0"/>
      <w:marTop w:val="0"/>
      <w:marBottom w:val="0"/>
      <w:divBdr>
        <w:top w:val="none" w:sz="0" w:space="0" w:color="auto"/>
        <w:left w:val="none" w:sz="0" w:space="0" w:color="auto"/>
        <w:bottom w:val="none" w:sz="0" w:space="0" w:color="auto"/>
        <w:right w:val="none" w:sz="0" w:space="0" w:color="auto"/>
      </w:divBdr>
      <w:divsChild>
        <w:div w:id="1524632107">
          <w:marLeft w:val="0"/>
          <w:marRight w:val="0"/>
          <w:marTop w:val="0"/>
          <w:marBottom w:val="0"/>
          <w:divBdr>
            <w:top w:val="none" w:sz="0" w:space="0" w:color="auto"/>
            <w:left w:val="none" w:sz="0" w:space="0" w:color="auto"/>
            <w:bottom w:val="none" w:sz="0" w:space="0" w:color="auto"/>
            <w:right w:val="none" w:sz="0" w:space="0" w:color="auto"/>
          </w:divBdr>
          <w:divsChild>
            <w:div w:id="213473268">
              <w:marLeft w:val="0"/>
              <w:marRight w:val="0"/>
              <w:marTop w:val="0"/>
              <w:marBottom w:val="0"/>
              <w:divBdr>
                <w:top w:val="none" w:sz="0" w:space="0" w:color="auto"/>
                <w:left w:val="none" w:sz="0" w:space="0" w:color="auto"/>
                <w:bottom w:val="none" w:sz="0" w:space="0" w:color="auto"/>
                <w:right w:val="none" w:sz="0" w:space="0" w:color="auto"/>
              </w:divBdr>
              <w:divsChild>
                <w:div w:id="67492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9191477">
      <w:bodyDiv w:val="1"/>
      <w:marLeft w:val="0"/>
      <w:marRight w:val="0"/>
      <w:marTop w:val="0"/>
      <w:marBottom w:val="0"/>
      <w:divBdr>
        <w:top w:val="none" w:sz="0" w:space="0" w:color="auto"/>
        <w:left w:val="none" w:sz="0" w:space="0" w:color="auto"/>
        <w:bottom w:val="none" w:sz="0" w:space="0" w:color="auto"/>
        <w:right w:val="none" w:sz="0" w:space="0" w:color="auto"/>
      </w:divBdr>
    </w:div>
    <w:div w:id="987780043">
      <w:bodyDiv w:val="1"/>
      <w:marLeft w:val="0"/>
      <w:marRight w:val="0"/>
      <w:marTop w:val="0"/>
      <w:marBottom w:val="0"/>
      <w:divBdr>
        <w:top w:val="none" w:sz="0" w:space="0" w:color="auto"/>
        <w:left w:val="none" w:sz="0" w:space="0" w:color="auto"/>
        <w:bottom w:val="none" w:sz="0" w:space="0" w:color="auto"/>
        <w:right w:val="none" w:sz="0" w:space="0" w:color="auto"/>
      </w:divBdr>
      <w:divsChild>
        <w:div w:id="2104983386">
          <w:marLeft w:val="0"/>
          <w:marRight w:val="0"/>
          <w:marTop w:val="0"/>
          <w:marBottom w:val="0"/>
          <w:divBdr>
            <w:top w:val="none" w:sz="0" w:space="0" w:color="auto"/>
            <w:left w:val="none" w:sz="0" w:space="0" w:color="auto"/>
            <w:bottom w:val="none" w:sz="0" w:space="0" w:color="auto"/>
            <w:right w:val="none" w:sz="0" w:space="0" w:color="auto"/>
          </w:divBdr>
          <w:divsChild>
            <w:div w:id="1863937865">
              <w:marLeft w:val="0"/>
              <w:marRight w:val="0"/>
              <w:marTop w:val="0"/>
              <w:marBottom w:val="0"/>
              <w:divBdr>
                <w:top w:val="none" w:sz="0" w:space="0" w:color="auto"/>
                <w:left w:val="none" w:sz="0" w:space="0" w:color="auto"/>
                <w:bottom w:val="none" w:sz="0" w:space="0" w:color="auto"/>
                <w:right w:val="none" w:sz="0" w:space="0" w:color="auto"/>
              </w:divBdr>
              <w:divsChild>
                <w:div w:id="1301114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450307">
      <w:bodyDiv w:val="1"/>
      <w:marLeft w:val="0"/>
      <w:marRight w:val="0"/>
      <w:marTop w:val="0"/>
      <w:marBottom w:val="0"/>
      <w:divBdr>
        <w:top w:val="none" w:sz="0" w:space="0" w:color="auto"/>
        <w:left w:val="none" w:sz="0" w:space="0" w:color="auto"/>
        <w:bottom w:val="none" w:sz="0" w:space="0" w:color="auto"/>
        <w:right w:val="none" w:sz="0" w:space="0" w:color="auto"/>
      </w:divBdr>
    </w:div>
    <w:div w:id="1184436630">
      <w:bodyDiv w:val="1"/>
      <w:marLeft w:val="0"/>
      <w:marRight w:val="0"/>
      <w:marTop w:val="0"/>
      <w:marBottom w:val="0"/>
      <w:divBdr>
        <w:top w:val="none" w:sz="0" w:space="0" w:color="auto"/>
        <w:left w:val="none" w:sz="0" w:space="0" w:color="auto"/>
        <w:bottom w:val="none" w:sz="0" w:space="0" w:color="auto"/>
        <w:right w:val="none" w:sz="0" w:space="0" w:color="auto"/>
      </w:divBdr>
    </w:div>
    <w:div w:id="1186095924">
      <w:bodyDiv w:val="1"/>
      <w:marLeft w:val="0"/>
      <w:marRight w:val="0"/>
      <w:marTop w:val="0"/>
      <w:marBottom w:val="0"/>
      <w:divBdr>
        <w:top w:val="none" w:sz="0" w:space="0" w:color="auto"/>
        <w:left w:val="none" w:sz="0" w:space="0" w:color="auto"/>
        <w:bottom w:val="none" w:sz="0" w:space="0" w:color="auto"/>
        <w:right w:val="none" w:sz="0" w:space="0" w:color="auto"/>
      </w:divBdr>
      <w:divsChild>
        <w:div w:id="1549759201">
          <w:marLeft w:val="0"/>
          <w:marRight w:val="0"/>
          <w:marTop w:val="0"/>
          <w:marBottom w:val="0"/>
          <w:divBdr>
            <w:top w:val="none" w:sz="0" w:space="0" w:color="auto"/>
            <w:left w:val="none" w:sz="0" w:space="0" w:color="auto"/>
            <w:bottom w:val="none" w:sz="0" w:space="0" w:color="auto"/>
            <w:right w:val="none" w:sz="0" w:space="0" w:color="auto"/>
          </w:divBdr>
          <w:divsChild>
            <w:div w:id="2003464069">
              <w:marLeft w:val="0"/>
              <w:marRight w:val="0"/>
              <w:marTop w:val="0"/>
              <w:marBottom w:val="0"/>
              <w:divBdr>
                <w:top w:val="none" w:sz="0" w:space="0" w:color="auto"/>
                <w:left w:val="none" w:sz="0" w:space="0" w:color="auto"/>
                <w:bottom w:val="none" w:sz="0" w:space="0" w:color="auto"/>
                <w:right w:val="none" w:sz="0" w:space="0" w:color="auto"/>
              </w:divBdr>
              <w:divsChild>
                <w:div w:id="774447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2864004">
      <w:bodyDiv w:val="1"/>
      <w:marLeft w:val="0"/>
      <w:marRight w:val="0"/>
      <w:marTop w:val="0"/>
      <w:marBottom w:val="0"/>
      <w:divBdr>
        <w:top w:val="none" w:sz="0" w:space="0" w:color="auto"/>
        <w:left w:val="none" w:sz="0" w:space="0" w:color="auto"/>
        <w:bottom w:val="none" w:sz="0" w:space="0" w:color="auto"/>
        <w:right w:val="none" w:sz="0" w:space="0" w:color="auto"/>
      </w:divBdr>
      <w:divsChild>
        <w:div w:id="2130782186">
          <w:marLeft w:val="0"/>
          <w:marRight w:val="0"/>
          <w:marTop w:val="0"/>
          <w:marBottom w:val="0"/>
          <w:divBdr>
            <w:top w:val="none" w:sz="0" w:space="0" w:color="auto"/>
            <w:left w:val="none" w:sz="0" w:space="0" w:color="auto"/>
            <w:bottom w:val="none" w:sz="0" w:space="0" w:color="auto"/>
            <w:right w:val="none" w:sz="0" w:space="0" w:color="auto"/>
          </w:divBdr>
          <w:divsChild>
            <w:div w:id="24720604">
              <w:marLeft w:val="0"/>
              <w:marRight w:val="0"/>
              <w:marTop w:val="0"/>
              <w:marBottom w:val="0"/>
              <w:divBdr>
                <w:top w:val="none" w:sz="0" w:space="0" w:color="auto"/>
                <w:left w:val="none" w:sz="0" w:space="0" w:color="auto"/>
                <w:bottom w:val="none" w:sz="0" w:space="0" w:color="auto"/>
                <w:right w:val="none" w:sz="0" w:space="0" w:color="auto"/>
              </w:divBdr>
              <w:divsChild>
                <w:div w:id="810757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9551393">
      <w:bodyDiv w:val="1"/>
      <w:marLeft w:val="0"/>
      <w:marRight w:val="0"/>
      <w:marTop w:val="0"/>
      <w:marBottom w:val="0"/>
      <w:divBdr>
        <w:top w:val="none" w:sz="0" w:space="0" w:color="auto"/>
        <w:left w:val="none" w:sz="0" w:space="0" w:color="auto"/>
        <w:bottom w:val="none" w:sz="0" w:space="0" w:color="auto"/>
        <w:right w:val="none" w:sz="0" w:space="0" w:color="auto"/>
      </w:divBdr>
    </w:div>
    <w:div w:id="1443840414">
      <w:bodyDiv w:val="1"/>
      <w:marLeft w:val="0"/>
      <w:marRight w:val="0"/>
      <w:marTop w:val="0"/>
      <w:marBottom w:val="0"/>
      <w:divBdr>
        <w:top w:val="none" w:sz="0" w:space="0" w:color="auto"/>
        <w:left w:val="none" w:sz="0" w:space="0" w:color="auto"/>
        <w:bottom w:val="none" w:sz="0" w:space="0" w:color="auto"/>
        <w:right w:val="none" w:sz="0" w:space="0" w:color="auto"/>
      </w:divBdr>
      <w:divsChild>
        <w:div w:id="1031345843">
          <w:marLeft w:val="0"/>
          <w:marRight w:val="0"/>
          <w:marTop w:val="0"/>
          <w:marBottom w:val="0"/>
          <w:divBdr>
            <w:top w:val="none" w:sz="0" w:space="0" w:color="auto"/>
            <w:left w:val="none" w:sz="0" w:space="0" w:color="auto"/>
            <w:bottom w:val="none" w:sz="0" w:space="0" w:color="auto"/>
            <w:right w:val="none" w:sz="0" w:space="0" w:color="auto"/>
          </w:divBdr>
          <w:divsChild>
            <w:div w:id="1007710444">
              <w:marLeft w:val="0"/>
              <w:marRight w:val="0"/>
              <w:marTop w:val="0"/>
              <w:marBottom w:val="0"/>
              <w:divBdr>
                <w:top w:val="none" w:sz="0" w:space="0" w:color="auto"/>
                <w:left w:val="none" w:sz="0" w:space="0" w:color="auto"/>
                <w:bottom w:val="none" w:sz="0" w:space="0" w:color="auto"/>
                <w:right w:val="none" w:sz="0" w:space="0" w:color="auto"/>
              </w:divBdr>
              <w:divsChild>
                <w:div w:id="744303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7882089">
      <w:bodyDiv w:val="1"/>
      <w:marLeft w:val="0"/>
      <w:marRight w:val="0"/>
      <w:marTop w:val="0"/>
      <w:marBottom w:val="0"/>
      <w:divBdr>
        <w:top w:val="none" w:sz="0" w:space="0" w:color="auto"/>
        <w:left w:val="none" w:sz="0" w:space="0" w:color="auto"/>
        <w:bottom w:val="none" w:sz="0" w:space="0" w:color="auto"/>
        <w:right w:val="none" w:sz="0" w:space="0" w:color="auto"/>
      </w:divBdr>
    </w:div>
    <w:div w:id="1644457275">
      <w:bodyDiv w:val="1"/>
      <w:marLeft w:val="0"/>
      <w:marRight w:val="0"/>
      <w:marTop w:val="0"/>
      <w:marBottom w:val="0"/>
      <w:divBdr>
        <w:top w:val="none" w:sz="0" w:space="0" w:color="auto"/>
        <w:left w:val="none" w:sz="0" w:space="0" w:color="auto"/>
        <w:bottom w:val="none" w:sz="0" w:space="0" w:color="auto"/>
        <w:right w:val="none" w:sz="0" w:space="0" w:color="auto"/>
      </w:divBdr>
    </w:div>
    <w:div w:id="1703550058">
      <w:bodyDiv w:val="1"/>
      <w:marLeft w:val="0"/>
      <w:marRight w:val="0"/>
      <w:marTop w:val="0"/>
      <w:marBottom w:val="0"/>
      <w:divBdr>
        <w:top w:val="none" w:sz="0" w:space="0" w:color="auto"/>
        <w:left w:val="none" w:sz="0" w:space="0" w:color="auto"/>
        <w:bottom w:val="none" w:sz="0" w:space="0" w:color="auto"/>
        <w:right w:val="none" w:sz="0" w:space="0" w:color="auto"/>
      </w:divBdr>
    </w:div>
    <w:div w:id="1736933027">
      <w:bodyDiv w:val="1"/>
      <w:marLeft w:val="0"/>
      <w:marRight w:val="0"/>
      <w:marTop w:val="0"/>
      <w:marBottom w:val="0"/>
      <w:divBdr>
        <w:top w:val="none" w:sz="0" w:space="0" w:color="auto"/>
        <w:left w:val="none" w:sz="0" w:space="0" w:color="auto"/>
        <w:bottom w:val="none" w:sz="0" w:space="0" w:color="auto"/>
        <w:right w:val="none" w:sz="0" w:space="0" w:color="auto"/>
      </w:divBdr>
      <w:divsChild>
        <w:div w:id="834105875">
          <w:marLeft w:val="0"/>
          <w:marRight w:val="0"/>
          <w:marTop w:val="0"/>
          <w:marBottom w:val="0"/>
          <w:divBdr>
            <w:top w:val="none" w:sz="0" w:space="0" w:color="auto"/>
            <w:left w:val="none" w:sz="0" w:space="0" w:color="auto"/>
            <w:bottom w:val="none" w:sz="0" w:space="0" w:color="auto"/>
            <w:right w:val="none" w:sz="0" w:space="0" w:color="auto"/>
          </w:divBdr>
          <w:divsChild>
            <w:div w:id="718362411">
              <w:marLeft w:val="0"/>
              <w:marRight w:val="0"/>
              <w:marTop w:val="0"/>
              <w:marBottom w:val="0"/>
              <w:divBdr>
                <w:top w:val="none" w:sz="0" w:space="0" w:color="auto"/>
                <w:left w:val="none" w:sz="0" w:space="0" w:color="auto"/>
                <w:bottom w:val="none" w:sz="0" w:space="0" w:color="auto"/>
                <w:right w:val="none" w:sz="0" w:space="0" w:color="auto"/>
              </w:divBdr>
              <w:divsChild>
                <w:div w:id="740837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8550100">
      <w:bodyDiv w:val="1"/>
      <w:marLeft w:val="0"/>
      <w:marRight w:val="0"/>
      <w:marTop w:val="0"/>
      <w:marBottom w:val="0"/>
      <w:divBdr>
        <w:top w:val="none" w:sz="0" w:space="0" w:color="auto"/>
        <w:left w:val="none" w:sz="0" w:space="0" w:color="auto"/>
        <w:bottom w:val="none" w:sz="0" w:space="0" w:color="auto"/>
        <w:right w:val="none" w:sz="0" w:space="0" w:color="auto"/>
      </w:divBdr>
    </w:div>
    <w:div w:id="1884368382">
      <w:bodyDiv w:val="1"/>
      <w:marLeft w:val="0"/>
      <w:marRight w:val="0"/>
      <w:marTop w:val="0"/>
      <w:marBottom w:val="0"/>
      <w:divBdr>
        <w:top w:val="none" w:sz="0" w:space="0" w:color="auto"/>
        <w:left w:val="none" w:sz="0" w:space="0" w:color="auto"/>
        <w:bottom w:val="none" w:sz="0" w:space="0" w:color="auto"/>
        <w:right w:val="none" w:sz="0" w:space="0" w:color="auto"/>
      </w:divBdr>
    </w:div>
    <w:div w:id="1935086118">
      <w:bodyDiv w:val="1"/>
      <w:marLeft w:val="0"/>
      <w:marRight w:val="0"/>
      <w:marTop w:val="0"/>
      <w:marBottom w:val="0"/>
      <w:divBdr>
        <w:top w:val="none" w:sz="0" w:space="0" w:color="auto"/>
        <w:left w:val="none" w:sz="0" w:space="0" w:color="auto"/>
        <w:bottom w:val="none" w:sz="0" w:space="0" w:color="auto"/>
        <w:right w:val="none" w:sz="0" w:space="0" w:color="auto"/>
      </w:divBdr>
      <w:divsChild>
        <w:div w:id="2015036176">
          <w:marLeft w:val="0"/>
          <w:marRight w:val="0"/>
          <w:marTop w:val="0"/>
          <w:marBottom w:val="0"/>
          <w:divBdr>
            <w:top w:val="none" w:sz="0" w:space="0" w:color="auto"/>
            <w:left w:val="none" w:sz="0" w:space="0" w:color="auto"/>
            <w:bottom w:val="none" w:sz="0" w:space="0" w:color="auto"/>
            <w:right w:val="none" w:sz="0" w:space="0" w:color="auto"/>
          </w:divBdr>
          <w:divsChild>
            <w:div w:id="1965965116">
              <w:marLeft w:val="0"/>
              <w:marRight w:val="0"/>
              <w:marTop w:val="0"/>
              <w:marBottom w:val="0"/>
              <w:divBdr>
                <w:top w:val="none" w:sz="0" w:space="0" w:color="auto"/>
                <w:left w:val="none" w:sz="0" w:space="0" w:color="auto"/>
                <w:bottom w:val="none" w:sz="0" w:space="0" w:color="auto"/>
                <w:right w:val="none" w:sz="0" w:space="0" w:color="auto"/>
              </w:divBdr>
              <w:divsChild>
                <w:div w:id="1636106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2050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jpg"/><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footer1.xml.rels><?xml version="1.0" encoding="UTF-8" standalone="yes"?>
<Relationships xmlns="http://schemas.openxmlformats.org/package/2006/relationships"><Relationship Id="rId1" Type="http://schemas.openxmlformats.org/officeDocument/2006/relationships/image" Target="media/image8.png"/></Relationships>
</file>

<file path=word/_rels/footer2.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CF626D08-EF20-46AA-B26E-899E9281D6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265</TotalTime>
  <Pages>8</Pages>
  <Words>2603</Words>
  <Characters>14840</Characters>
  <Application>Microsoft Office Word</Application>
  <DocSecurity>0</DocSecurity>
  <Lines>123</Lines>
  <Paragraphs>34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17409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Marco Albertini</dc:creator>
  <cp:lastModifiedBy>Nicoletta Cotechini</cp:lastModifiedBy>
  <cp:revision>19</cp:revision>
  <cp:lastPrinted>2022-10-28T11:07:00Z</cp:lastPrinted>
  <dcterms:created xsi:type="dcterms:W3CDTF">2020-08-25T12:45:00Z</dcterms:created>
  <dcterms:modified xsi:type="dcterms:W3CDTF">2022-10-28T11:07:00Z</dcterms:modified>
</cp:coreProperties>
</file>